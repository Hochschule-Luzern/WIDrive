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B9B5EC" w14:textId="737BE982" w:rsidR="003A3FAA" w:rsidRPr="00DC5567" w:rsidRDefault="005F3141" w:rsidP="005F3141">
      <w:pPr>
        <w:pStyle w:val="TitelSportsBook"/>
        <w:tabs>
          <w:tab w:val="center" w:pos="4402"/>
        </w:tabs>
      </w:pPr>
      <w:r>
        <w:rPr>
          <w:noProof/>
          <w:lang w:val="de-DE" w:eastAsia="de-DE"/>
        </w:rPr>
        <w:drawing>
          <wp:anchor distT="0" distB="0" distL="114300" distR="114300" simplePos="0" relativeHeight="251658240" behindDoc="1" locked="0" layoutInCell="1" allowOverlap="1" wp14:anchorId="36700DE8" wp14:editId="1F120744">
            <wp:simplePos x="0" y="0"/>
            <wp:positionH relativeFrom="column">
              <wp:posOffset>114300</wp:posOffset>
            </wp:positionH>
            <wp:positionV relativeFrom="paragraph">
              <wp:posOffset>-685800</wp:posOffset>
            </wp:positionV>
            <wp:extent cx="1714500" cy="857250"/>
            <wp:effectExtent l="0" t="0" r="0" b="635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BEBA8EAE-BF5A-486C-A8C5-ECC9F3942E4B}">
                          <a14:imgProps xmlns:a14="http://schemas.microsoft.com/office/drawing/2010/main">
                            <a14:imgLayer r:embed="rId10">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171450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3A3FAA" w:rsidRPr="00DC5567">
        <w:t>SportsBook</w:t>
      </w:r>
      <w:r>
        <w:tab/>
      </w:r>
    </w:p>
    <w:p w14:paraId="12D7ECA0" w14:textId="5D6E81F1" w:rsidR="003A3FAA" w:rsidRPr="00DC5567" w:rsidRDefault="00DC5567" w:rsidP="00F05CE9">
      <w:pPr>
        <w:pStyle w:val="TitelunterschriftSportsbook"/>
      </w:pPr>
      <w:r w:rsidRPr="00DC5567">
        <w:t>train, analyze and improve yourself !</w:t>
      </w:r>
    </w:p>
    <w:p w14:paraId="147CCD2D" w14:textId="77777777" w:rsidR="003A3FAA" w:rsidRPr="004F340C" w:rsidRDefault="003A3FAA" w:rsidP="00F05CE9">
      <w:pPr>
        <w:pStyle w:val="StandartSportsbook"/>
        <w:rPr>
          <w:lang w:val="en-GB"/>
        </w:rPr>
      </w:pPr>
    </w:p>
    <w:p w14:paraId="41E77EC5" w14:textId="51C50843" w:rsidR="00731A6A" w:rsidRPr="004F340C" w:rsidRDefault="00731A6A" w:rsidP="006356FF">
      <w:pPr>
        <w:pStyle w:val="StandartSportsbook"/>
        <w:rPr>
          <w:color w:val="000000" w:themeColor="text1"/>
          <w:lang w:val="en-GB"/>
        </w:rPr>
      </w:pPr>
    </w:p>
    <w:p w14:paraId="0EDADC84" w14:textId="77777777" w:rsidR="00EA4B01" w:rsidRDefault="00731A6A" w:rsidP="00EA4B01">
      <w:pPr>
        <w:pStyle w:val="StandartSportsbook"/>
        <w:tabs>
          <w:tab w:val="left" w:pos="5103"/>
        </w:tabs>
        <w:rPr>
          <w:b/>
          <w:color w:val="000000" w:themeColor="text1"/>
        </w:rPr>
      </w:pPr>
      <w:r w:rsidRPr="004F340C">
        <w:rPr>
          <w:color w:val="000000" w:themeColor="text1"/>
          <w:lang w:val="en-GB"/>
        </w:rPr>
        <w:tab/>
      </w:r>
      <w:r w:rsidRPr="004F340C">
        <w:rPr>
          <w:color w:val="000000" w:themeColor="text1"/>
          <w:lang w:val="en-GB"/>
        </w:rPr>
        <w:tab/>
      </w:r>
      <w:bookmarkStart w:id="0" w:name="_Toc433471119"/>
      <w:r w:rsidR="00EA4B01" w:rsidRPr="005F3141">
        <w:rPr>
          <w:b/>
          <w:color w:val="000000" w:themeColor="text1"/>
        </w:rPr>
        <w:t xml:space="preserve">Hochschule Luzern - </w:t>
      </w:r>
      <w:r w:rsidR="00EA4B01">
        <w:rPr>
          <w:b/>
          <w:color w:val="000000" w:themeColor="text1"/>
        </w:rPr>
        <w:t>Wirtschaft</w:t>
      </w:r>
      <w:bookmarkEnd w:id="0"/>
    </w:p>
    <w:p w14:paraId="7D4A7630" w14:textId="31C85ED9" w:rsidR="00EA4B01" w:rsidRPr="00EA4B01" w:rsidRDefault="00EA4B01" w:rsidP="00EA4B01">
      <w:pPr>
        <w:pStyle w:val="StandartSportsbook"/>
        <w:tabs>
          <w:tab w:val="left" w:pos="5103"/>
          <w:tab w:val="left" w:pos="7754"/>
        </w:tabs>
      </w:pPr>
      <w:r>
        <w:tab/>
      </w:r>
      <w:r>
        <w:tab/>
      </w:r>
      <w:bookmarkStart w:id="1" w:name="_Toc433471120"/>
      <w:r w:rsidRPr="00EA4B01">
        <w:t>Wirtschaftsinformatik</w:t>
      </w:r>
      <w:bookmarkEnd w:id="1"/>
      <w:r>
        <w:tab/>
      </w:r>
    </w:p>
    <w:p w14:paraId="2CA4FF28" w14:textId="5B7E9577" w:rsidR="00EA4B01" w:rsidRPr="004F340C" w:rsidRDefault="00EA4B01" w:rsidP="00EA4B01">
      <w:pPr>
        <w:pStyle w:val="StandartSportsbook"/>
        <w:tabs>
          <w:tab w:val="left" w:pos="5103"/>
        </w:tabs>
        <w:rPr>
          <w:color w:val="000000" w:themeColor="text1"/>
        </w:rPr>
      </w:pPr>
      <w:bookmarkStart w:id="2" w:name="_Toc306900880"/>
      <w:bookmarkStart w:id="3" w:name="_Toc306901025"/>
      <w:bookmarkStart w:id="4" w:name="_Toc306901317"/>
      <w:bookmarkStart w:id="5" w:name="_Toc306901722"/>
      <w:r w:rsidRPr="004F340C">
        <w:rPr>
          <w:color w:val="000000" w:themeColor="text1"/>
        </w:rPr>
        <w:tab/>
      </w:r>
      <w:r w:rsidRPr="004F340C">
        <w:rPr>
          <w:color w:val="000000" w:themeColor="text1"/>
        </w:rPr>
        <w:tab/>
      </w:r>
      <w:bookmarkStart w:id="6" w:name="_Toc433471121"/>
      <w:r w:rsidRPr="004F340C">
        <w:rPr>
          <w:color w:val="000000" w:themeColor="text1"/>
        </w:rPr>
        <w:t>Requirements Engineering</w:t>
      </w:r>
      <w:bookmarkEnd w:id="6"/>
    </w:p>
    <w:p w14:paraId="50DD74C7" w14:textId="7CC06419" w:rsidR="00EA4B01" w:rsidRPr="009646BA" w:rsidRDefault="00EA4B01" w:rsidP="00EA4B01">
      <w:pPr>
        <w:pStyle w:val="StandartSportsbook"/>
        <w:tabs>
          <w:tab w:val="left" w:pos="5103"/>
        </w:tabs>
        <w:rPr>
          <w:color w:val="000000" w:themeColor="text1"/>
        </w:rPr>
      </w:pPr>
      <w:r w:rsidRPr="004F340C">
        <w:rPr>
          <w:color w:val="000000" w:themeColor="text1"/>
        </w:rPr>
        <w:tab/>
      </w:r>
      <w:r w:rsidRPr="004F340C">
        <w:rPr>
          <w:color w:val="000000" w:themeColor="text1"/>
        </w:rPr>
        <w:tab/>
      </w:r>
      <w:bookmarkStart w:id="7" w:name="_Toc433471122"/>
      <w:r w:rsidRPr="009646BA">
        <w:rPr>
          <w:color w:val="000000" w:themeColor="text1"/>
        </w:rPr>
        <w:t>WIINM31 - HS2015</w:t>
      </w:r>
      <w:bookmarkEnd w:id="2"/>
      <w:bookmarkEnd w:id="3"/>
      <w:bookmarkEnd w:id="4"/>
      <w:bookmarkEnd w:id="5"/>
      <w:bookmarkEnd w:id="7"/>
    </w:p>
    <w:p w14:paraId="4969409B" w14:textId="77777777" w:rsidR="00EA4B01" w:rsidRDefault="00EA4B01" w:rsidP="00EA4B01">
      <w:pPr>
        <w:pStyle w:val="StandartSportsbook"/>
        <w:tabs>
          <w:tab w:val="left" w:pos="5103"/>
        </w:tabs>
        <w:rPr>
          <w:color w:val="000000" w:themeColor="text1"/>
        </w:rPr>
      </w:pPr>
      <w:r>
        <w:rPr>
          <w:color w:val="000000" w:themeColor="text1"/>
        </w:rPr>
        <w:tab/>
      </w:r>
      <w:r>
        <w:rPr>
          <w:color w:val="000000" w:themeColor="text1"/>
        </w:rPr>
        <w:tab/>
      </w:r>
    </w:p>
    <w:p w14:paraId="6981ED8D" w14:textId="77777777" w:rsidR="00EA4B01" w:rsidRDefault="00EA4B01" w:rsidP="00EA4B01">
      <w:pPr>
        <w:pStyle w:val="StandartSportsbook"/>
        <w:tabs>
          <w:tab w:val="left" w:pos="5103"/>
        </w:tabs>
        <w:rPr>
          <w:color w:val="000000" w:themeColor="text1"/>
        </w:rPr>
      </w:pPr>
    </w:p>
    <w:p w14:paraId="28BF5D62" w14:textId="5070EF15" w:rsidR="00731A6A" w:rsidRDefault="00EA4B01" w:rsidP="00EA4B01">
      <w:pPr>
        <w:pStyle w:val="StandartSportsbook"/>
        <w:tabs>
          <w:tab w:val="left" w:pos="5103"/>
        </w:tabs>
        <w:rPr>
          <w:color w:val="000000" w:themeColor="text1"/>
        </w:rPr>
      </w:pPr>
      <w:r>
        <w:rPr>
          <w:color w:val="000000" w:themeColor="text1"/>
        </w:rPr>
        <w:tab/>
      </w:r>
      <w:r>
        <w:rPr>
          <w:color w:val="000000" w:themeColor="text1"/>
        </w:rPr>
        <w:tab/>
        <w:t xml:space="preserve"> </w:t>
      </w:r>
      <w:bookmarkStart w:id="8" w:name="_Toc433471123"/>
      <w:r w:rsidR="00731A6A">
        <w:rPr>
          <w:color w:val="000000" w:themeColor="text1"/>
        </w:rPr>
        <w:t>Luzern,  19. Oktober 2015</w:t>
      </w:r>
      <w:bookmarkEnd w:id="8"/>
    </w:p>
    <w:p w14:paraId="412252FA" w14:textId="77777777" w:rsidR="00731A6A" w:rsidRDefault="00731A6A" w:rsidP="00731A6A">
      <w:pPr>
        <w:pStyle w:val="StandartSportsbook"/>
        <w:tabs>
          <w:tab w:val="left" w:pos="5103"/>
        </w:tabs>
        <w:rPr>
          <w:color w:val="000000" w:themeColor="text1"/>
        </w:rPr>
      </w:pPr>
    </w:p>
    <w:p w14:paraId="7F99792F" w14:textId="77777777" w:rsidR="005F3141" w:rsidRDefault="005F3141" w:rsidP="00731A6A">
      <w:pPr>
        <w:pStyle w:val="StandartSportsbook"/>
        <w:tabs>
          <w:tab w:val="left" w:pos="1985"/>
          <w:tab w:val="left" w:pos="5103"/>
        </w:tabs>
        <w:rPr>
          <w:b/>
          <w:color w:val="000000" w:themeColor="text1"/>
        </w:rPr>
      </w:pPr>
    </w:p>
    <w:p w14:paraId="36FC2D45" w14:textId="77777777" w:rsidR="002378B8" w:rsidRDefault="002378B8" w:rsidP="00731A6A">
      <w:pPr>
        <w:pStyle w:val="StandartSportsbook"/>
        <w:tabs>
          <w:tab w:val="left" w:pos="1985"/>
          <w:tab w:val="left" w:pos="5103"/>
        </w:tabs>
        <w:rPr>
          <w:b/>
          <w:color w:val="000000" w:themeColor="text1"/>
        </w:rPr>
      </w:pPr>
    </w:p>
    <w:p w14:paraId="716A2C44" w14:textId="7EAAAC3A" w:rsidR="00731A6A" w:rsidRDefault="00731A6A" w:rsidP="005F3141">
      <w:pPr>
        <w:pStyle w:val="StandartSportsbook"/>
        <w:tabs>
          <w:tab w:val="left" w:pos="2410"/>
          <w:tab w:val="left" w:pos="5103"/>
        </w:tabs>
        <w:rPr>
          <w:color w:val="000000" w:themeColor="text1"/>
        </w:rPr>
      </w:pPr>
      <w:bookmarkStart w:id="9" w:name="_Toc433471124"/>
      <w:r w:rsidRPr="00731A6A">
        <w:rPr>
          <w:b/>
          <w:color w:val="000000" w:themeColor="text1"/>
        </w:rPr>
        <w:t>Projektteam</w:t>
      </w:r>
      <w:r>
        <w:rPr>
          <w:b/>
          <w:color w:val="000000" w:themeColor="text1"/>
        </w:rPr>
        <w:t>:</w:t>
      </w:r>
      <w:r w:rsidR="00203F3D">
        <w:rPr>
          <w:b/>
          <w:color w:val="000000" w:themeColor="text1"/>
        </w:rPr>
        <w:t xml:space="preserve">  </w:t>
      </w:r>
      <w:r>
        <w:rPr>
          <w:color w:val="000000" w:themeColor="text1"/>
        </w:rPr>
        <w:t>Kevin Stadelmann</w:t>
      </w:r>
      <w:r w:rsidR="00203F3D">
        <w:rPr>
          <w:color w:val="000000" w:themeColor="text1"/>
        </w:rPr>
        <w:t xml:space="preserve"> &amp; </w:t>
      </w:r>
      <w:r>
        <w:rPr>
          <w:color w:val="000000" w:themeColor="text1"/>
        </w:rPr>
        <w:t>Michael Lötscher</w:t>
      </w:r>
      <w:bookmarkEnd w:id="9"/>
    </w:p>
    <w:p w14:paraId="45F004D9" w14:textId="77777777" w:rsidR="00EA4B01" w:rsidRPr="00203F3D" w:rsidRDefault="00EA4B01" w:rsidP="005F3141">
      <w:pPr>
        <w:pStyle w:val="StandartSportsbook"/>
        <w:tabs>
          <w:tab w:val="left" w:pos="2410"/>
          <w:tab w:val="left" w:pos="5103"/>
        </w:tabs>
        <w:rPr>
          <w:b/>
          <w:color w:val="000000" w:themeColor="text1"/>
        </w:rPr>
      </w:pPr>
    </w:p>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787"/>
        <w:gridCol w:w="971"/>
        <w:gridCol w:w="993"/>
        <w:gridCol w:w="4536"/>
        <w:gridCol w:w="1632"/>
      </w:tblGrid>
      <w:tr w:rsidR="00EA4B01" w14:paraId="317CF903" w14:textId="77777777" w:rsidTr="00EA4B01">
        <w:tc>
          <w:tcPr>
            <w:tcW w:w="8919" w:type="dxa"/>
            <w:gridSpan w:val="5"/>
          </w:tcPr>
          <w:p w14:paraId="24D8F007" w14:textId="782F8BC1" w:rsidR="00EA4B01" w:rsidRDefault="00EA4B01" w:rsidP="00EA4B01">
            <w:pPr>
              <w:pStyle w:val="StandartSportsbook"/>
            </w:pPr>
            <w:r>
              <w:rPr>
                <w:b/>
              </w:rPr>
              <w:t>Änderungsverzeichnis</w:t>
            </w:r>
          </w:p>
        </w:tc>
      </w:tr>
      <w:tr w:rsidR="00EA4B01" w14:paraId="645D9B44" w14:textId="77777777" w:rsidTr="00EA4B01">
        <w:tc>
          <w:tcPr>
            <w:tcW w:w="787" w:type="dxa"/>
            <w:shd w:val="clear" w:color="auto" w:fill="F2F2F2" w:themeFill="background1" w:themeFillShade="F2"/>
          </w:tcPr>
          <w:p w14:paraId="2269B1F9" w14:textId="69A72DE7" w:rsidR="00EA4B01" w:rsidRDefault="00EA4B01" w:rsidP="006356FF">
            <w:pPr>
              <w:pStyle w:val="StandartSportsbook"/>
            </w:pPr>
            <w:r>
              <w:t>Version</w:t>
            </w:r>
          </w:p>
        </w:tc>
        <w:tc>
          <w:tcPr>
            <w:tcW w:w="971" w:type="dxa"/>
            <w:shd w:val="clear" w:color="auto" w:fill="F2F2F2" w:themeFill="background1" w:themeFillShade="F2"/>
          </w:tcPr>
          <w:p w14:paraId="4BDD54AE" w14:textId="2F45D214" w:rsidR="00EA4B01" w:rsidRDefault="00EA4B01" w:rsidP="006356FF">
            <w:pPr>
              <w:pStyle w:val="StandartSportsbook"/>
            </w:pPr>
            <w:r>
              <w:t>Datum</w:t>
            </w:r>
          </w:p>
        </w:tc>
        <w:tc>
          <w:tcPr>
            <w:tcW w:w="993" w:type="dxa"/>
            <w:shd w:val="clear" w:color="auto" w:fill="F2F2F2" w:themeFill="background1" w:themeFillShade="F2"/>
          </w:tcPr>
          <w:p w14:paraId="05066C09" w14:textId="0E425CD4" w:rsidR="00EA4B01" w:rsidRDefault="00EA4B01" w:rsidP="006356FF">
            <w:pPr>
              <w:pStyle w:val="StandartSportsbook"/>
            </w:pPr>
            <w:r>
              <w:t>Status</w:t>
            </w:r>
          </w:p>
        </w:tc>
        <w:tc>
          <w:tcPr>
            <w:tcW w:w="4536" w:type="dxa"/>
            <w:shd w:val="clear" w:color="auto" w:fill="F2F2F2" w:themeFill="background1" w:themeFillShade="F2"/>
          </w:tcPr>
          <w:p w14:paraId="626B3A0F" w14:textId="25CD2DDA" w:rsidR="00EA4B01" w:rsidRDefault="00EA4B01" w:rsidP="006356FF">
            <w:pPr>
              <w:pStyle w:val="StandartSportsbook"/>
            </w:pPr>
            <w:r>
              <w:t>Änderungen und Bemerkungen</w:t>
            </w:r>
          </w:p>
        </w:tc>
        <w:tc>
          <w:tcPr>
            <w:tcW w:w="1632" w:type="dxa"/>
            <w:shd w:val="clear" w:color="auto" w:fill="F2F2F2" w:themeFill="background1" w:themeFillShade="F2"/>
          </w:tcPr>
          <w:p w14:paraId="469F3268" w14:textId="176A74BE" w:rsidR="00EA4B01" w:rsidRDefault="00EA4B01" w:rsidP="006356FF">
            <w:pPr>
              <w:pStyle w:val="StandartSportsbook"/>
            </w:pPr>
            <w:r>
              <w:t>Bearbeitet von</w:t>
            </w:r>
          </w:p>
        </w:tc>
      </w:tr>
      <w:tr w:rsidR="00EA4B01" w14:paraId="747CBF17" w14:textId="77777777" w:rsidTr="00EA4B01">
        <w:tc>
          <w:tcPr>
            <w:tcW w:w="787" w:type="dxa"/>
            <w:shd w:val="clear" w:color="auto" w:fill="F2F2F2" w:themeFill="background1" w:themeFillShade="F2"/>
          </w:tcPr>
          <w:p w14:paraId="268FECC9" w14:textId="6F30B563" w:rsidR="00EA4B01" w:rsidRDefault="00EA4B01" w:rsidP="006356FF">
            <w:pPr>
              <w:pStyle w:val="StandartSportsbook"/>
            </w:pPr>
            <w:r>
              <w:t>01</w:t>
            </w:r>
          </w:p>
        </w:tc>
        <w:tc>
          <w:tcPr>
            <w:tcW w:w="971" w:type="dxa"/>
            <w:shd w:val="clear" w:color="auto" w:fill="F2F2F2" w:themeFill="background1" w:themeFillShade="F2"/>
          </w:tcPr>
          <w:p w14:paraId="7A7BA366" w14:textId="16E6D972" w:rsidR="00EA4B01" w:rsidRDefault="00EA4B01" w:rsidP="006356FF">
            <w:pPr>
              <w:pStyle w:val="StandartSportsbook"/>
            </w:pPr>
            <w:r>
              <w:t>11.10.2015</w:t>
            </w:r>
          </w:p>
        </w:tc>
        <w:tc>
          <w:tcPr>
            <w:tcW w:w="993" w:type="dxa"/>
            <w:shd w:val="clear" w:color="auto" w:fill="F2F2F2" w:themeFill="background1" w:themeFillShade="F2"/>
          </w:tcPr>
          <w:p w14:paraId="74386BB9" w14:textId="629BB5FB" w:rsidR="00EA4B01" w:rsidRDefault="00EA4B01" w:rsidP="006356FF">
            <w:pPr>
              <w:pStyle w:val="StandartSportsbook"/>
            </w:pPr>
            <w:r>
              <w:t>Entwurf</w:t>
            </w:r>
          </w:p>
        </w:tc>
        <w:tc>
          <w:tcPr>
            <w:tcW w:w="4536" w:type="dxa"/>
            <w:shd w:val="clear" w:color="auto" w:fill="F2F2F2" w:themeFill="background1" w:themeFillShade="F2"/>
          </w:tcPr>
          <w:p w14:paraId="33899929" w14:textId="77777777" w:rsidR="00EA4B01" w:rsidRDefault="00EA4B01" w:rsidP="006356FF">
            <w:pPr>
              <w:pStyle w:val="StandartSportsbook"/>
            </w:pPr>
          </w:p>
        </w:tc>
        <w:tc>
          <w:tcPr>
            <w:tcW w:w="1632" w:type="dxa"/>
            <w:shd w:val="clear" w:color="auto" w:fill="F2F2F2" w:themeFill="background1" w:themeFillShade="F2"/>
          </w:tcPr>
          <w:p w14:paraId="40C58499" w14:textId="5F595866" w:rsidR="00EA4B01" w:rsidRDefault="00EA4B01" w:rsidP="006356FF">
            <w:pPr>
              <w:pStyle w:val="StandartSportsbook"/>
            </w:pPr>
            <w:r>
              <w:t>Kevin &amp; Michael</w:t>
            </w:r>
          </w:p>
        </w:tc>
      </w:tr>
    </w:tbl>
    <w:p w14:paraId="592D5F2A" w14:textId="667E2F29" w:rsidR="0038178B" w:rsidRDefault="00EA4B01" w:rsidP="006356FF">
      <w:pPr>
        <w:pStyle w:val="StandartSportsbook"/>
      </w:pPr>
      <w:r>
        <w:tab/>
      </w:r>
    </w:p>
    <w:p w14:paraId="3CA8B309" w14:textId="77777777" w:rsidR="005C1539" w:rsidRPr="00424331" w:rsidRDefault="005C1539" w:rsidP="006356FF">
      <w:pPr>
        <w:pStyle w:val="StandartSportsbook"/>
      </w:pPr>
    </w:p>
    <w:p w14:paraId="462A618A" w14:textId="77777777" w:rsidR="00015C00" w:rsidRDefault="00015C00" w:rsidP="00F05CE9">
      <w:pPr>
        <w:pStyle w:val="StandartSportsbook"/>
      </w:pPr>
    </w:p>
    <w:p w14:paraId="05EBD02E" w14:textId="4D972830" w:rsidR="00203F3D" w:rsidRDefault="00203F3D" w:rsidP="00F05CE9">
      <w:pPr>
        <w:pStyle w:val="StandartSportsbook"/>
      </w:pPr>
    </w:p>
    <w:p w14:paraId="1470FC99" w14:textId="77777777" w:rsidR="00203F3D" w:rsidRDefault="00203F3D" w:rsidP="00F05CE9">
      <w:pPr>
        <w:pStyle w:val="StandartSportsbook"/>
      </w:pPr>
    </w:p>
    <w:p w14:paraId="4C8D9F97" w14:textId="77777777" w:rsidR="0011370B" w:rsidRDefault="00731A6A" w:rsidP="00002CF4">
      <w:pPr>
        <w:pStyle w:val="StandartSportsbook"/>
        <w:rPr>
          <w:lang w:eastAsia="de-DE"/>
        </w:rPr>
        <w:sectPr w:rsidR="0011370B" w:rsidSect="002378B8">
          <w:headerReference w:type="even" r:id="rId11"/>
          <w:headerReference w:type="default" r:id="rId12"/>
          <w:footerReference w:type="default" r:id="rId13"/>
          <w:type w:val="continuous"/>
          <w:pgSz w:w="11906" w:h="16838" w:code="9"/>
          <w:pgMar w:top="2296" w:right="1202" w:bottom="1633" w:left="1899" w:header="567" w:footer="567" w:gutter="0"/>
          <w:cols w:space="708"/>
          <w:titlePg/>
          <w:docGrid w:linePitch="360"/>
        </w:sectPr>
      </w:pPr>
      <w:bookmarkStart w:id="10" w:name="_Toc433471125"/>
      <w:r w:rsidRPr="00731A6A">
        <w:rPr>
          <w:lang w:eastAsia="de-DE"/>
        </w:rPr>
        <w:t>Basiert auf der vorgeschlagenen Standardgliederung in Pohl, Klau</w:t>
      </w:r>
      <w:r w:rsidR="00203F3D">
        <w:rPr>
          <w:lang w:eastAsia="de-DE"/>
        </w:rPr>
        <w:t>s; Rupp, Chris (2011): Basiswis</w:t>
      </w:r>
      <w:r w:rsidRPr="00731A6A">
        <w:rPr>
          <w:lang w:eastAsia="de-DE"/>
        </w:rPr>
        <w:t>sen Requirements Engineering, Heidelberg, S. 49f.</w:t>
      </w:r>
      <w:bookmarkEnd w:id="10"/>
    </w:p>
    <w:p w14:paraId="3E43CE69" w14:textId="4C83B137" w:rsidR="00B558FC" w:rsidRDefault="0011370B" w:rsidP="0011370B">
      <w:pPr>
        <w:pStyle w:val="StandartSportsbook"/>
        <w:jc w:val="left"/>
      </w:pPr>
      <w:bookmarkStart w:id="11" w:name="_Toc433471126"/>
      <w:r>
        <w:lastRenderedPageBreak/>
        <w:t>FRAGEN AN HERRN ZWIMPFER:</w:t>
      </w:r>
      <w:bookmarkEnd w:id="11"/>
    </w:p>
    <w:p w14:paraId="1F4FD881" w14:textId="48AC5530" w:rsidR="0011370B" w:rsidRDefault="0011370B" w:rsidP="0011370B">
      <w:pPr>
        <w:pStyle w:val="StandartSportsbook"/>
        <w:numPr>
          <w:ilvl w:val="0"/>
          <w:numId w:val="35"/>
        </w:numPr>
        <w:jc w:val="left"/>
      </w:pPr>
      <w:bookmarkStart w:id="12" w:name="_Toc433471127"/>
      <w:r>
        <w:t>Stakeholder - Systemrollen</w:t>
      </w:r>
      <w:bookmarkEnd w:id="12"/>
    </w:p>
    <w:p w14:paraId="66E70B60" w14:textId="77777777" w:rsidR="0011370B" w:rsidRDefault="0011370B" w:rsidP="0011370B">
      <w:pPr>
        <w:pStyle w:val="StandartSportsbook"/>
        <w:numPr>
          <w:ilvl w:val="0"/>
          <w:numId w:val="35"/>
        </w:numPr>
        <w:jc w:val="left"/>
        <w:sectPr w:rsidR="0011370B" w:rsidSect="0011370B">
          <w:pgSz w:w="11906" w:h="16838" w:code="9"/>
          <w:pgMar w:top="2296" w:right="1202" w:bottom="1633" w:left="1899" w:header="567" w:footer="567" w:gutter="0"/>
          <w:cols w:space="708"/>
          <w:titlePg/>
          <w:docGrid w:linePitch="360"/>
        </w:sectPr>
      </w:pPr>
    </w:p>
    <w:p w14:paraId="39F6AA52" w14:textId="76416E63" w:rsidR="002378B8" w:rsidRDefault="00B558FC" w:rsidP="00002CF4">
      <w:pPr>
        <w:pStyle w:val="StandartSportsbook"/>
      </w:pPr>
      <w:bookmarkStart w:id="13" w:name="_Toc433471128"/>
      <w:r>
        <w:lastRenderedPageBreak/>
        <w:t>ZU BEACHTEN:</w:t>
      </w:r>
      <w:bookmarkEnd w:id="13"/>
    </w:p>
    <w:p w14:paraId="36BFC6FB" w14:textId="77777777" w:rsidR="00B558FC" w:rsidRDefault="00B558FC" w:rsidP="00002CF4">
      <w:pPr>
        <w:pStyle w:val="StandartSportsbook"/>
      </w:pPr>
    </w:p>
    <w:p w14:paraId="13F0411B" w14:textId="09C4B9A8"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Business Plan</w:t>
      </w:r>
      <w:r>
        <w:rPr>
          <w:rFonts w:ascii="Calibri" w:hAnsi="Calibri"/>
          <w:spacing w:val="0"/>
          <w:sz w:val="22"/>
          <w:szCs w:val="22"/>
          <w:lang w:eastAsia="de-DE"/>
        </w:rPr>
        <w:t xml:space="preserve"> erstellen</w:t>
      </w:r>
    </w:p>
    <w:p w14:paraId="02FE65BB"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Sportarten?</w:t>
      </w:r>
    </w:p>
    <w:p w14:paraId="74915DE5"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Benutzer?</w:t>
      </w:r>
    </w:p>
    <w:p w14:paraId="07CC056B"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Investoren?</w:t>
      </w:r>
    </w:p>
    <w:p w14:paraId="38F8A194"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Gesellschaft?</w:t>
      </w:r>
    </w:p>
    <w:p w14:paraId="355B7E16"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System?</w:t>
      </w:r>
    </w:p>
    <w:p w14:paraId="1200EB3C"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usw.</w:t>
      </w:r>
    </w:p>
    <w:p w14:paraId="484D1D16" w14:textId="3BE43A9A" w:rsidR="00B558FC" w:rsidRPr="00B558FC" w:rsidRDefault="00B558FC" w:rsidP="00B558FC">
      <w:pPr>
        <w:adjustRightInd/>
        <w:snapToGrid/>
        <w:spacing w:line="240" w:lineRule="auto"/>
        <w:ind w:left="540" w:firstLine="40"/>
        <w:rPr>
          <w:rFonts w:ascii="Calibri" w:hAnsi="Calibri"/>
          <w:spacing w:val="0"/>
          <w:sz w:val="22"/>
          <w:szCs w:val="22"/>
          <w:lang w:eastAsia="de-DE"/>
        </w:rPr>
      </w:pPr>
    </w:p>
    <w:p w14:paraId="5E83B41E" w14:textId="56092B1A"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Nutzwertanalyse</w:t>
      </w:r>
    </w:p>
    <w:p w14:paraId="5A10CFA4" w14:textId="77777777"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Anspruchsgruppen Ziele</w:t>
      </w:r>
    </w:p>
    <w:p w14:paraId="51FA9DF2"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z.B Abnehmen, Muskelaufbau, gesunde Ernährung, Gewichtskontrolle</w:t>
      </w:r>
    </w:p>
    <w:p w14:paraId="168A1ED0"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Werbung aufschalten</w:t>
      </w:r>
    </w:p>
    <w:p w14:paraId="4BCCD97E" w14:textId="3DA8FC7D" w:rsidR="00B558FC" w:rsidRPr="00B558FC" w:rsidRDefault="00B558FC" w:rsidP="00B558FC">
      <w:pPr>
        <w:adjustRightInd/>
        <w:snapToGrid/>
        <w:spacing w:line="240" w:lineRule="auto"/>
        <w:ind w:left="1080" w:firstLine="40"/>
        <w:rPr>
          <w:rFonts w:ascii="Calibri" w:hAnsi="Calibri"/>
          <w:spacing w:val="0"/>
          <w:sz w:val="22"/>
          <w:szCs w:val="22"/>
          <w:lang w:eastAsia="de-DE"/>
        </w:rPr>
      </w:pPr>
    </w:p>
    <w:p w14:paraId="0CC09F01" w14:textId="77777777"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Dokument und Konkurrenz System analysieren</w:t>
      </w:r>
    </w:p>
    <w:p w14:paraId="54A08FE0"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Apps suchen</w:t>
      </w:r>
    </w:p>
    <w:p w14:paraId="2EBC6C27" w14:textId="77777777"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Doku anfangen</w:t>
      </w:r>
    </w:p>
    <w:p w14:paraId="0D8DDD9A" w14:textId="0A8DDE3C"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Pr>
          <w:rFonts w:ascii="Calibri" w:hAnsi="Calibri"/>
          <w:spacing w:val="0"/>
          <w:sz w:val="22"/>
          <w:szCs w:val="22"/>
          <w:lang w:eastAsia="de-DE"/>
        </w:rPr>
        <w:t>Zweck: Mehrwert der</w:t>
      </w:r>
      <w:r w:rsidRPr="00B558FC">
        <w:rPr>
          <w:rFonts w:ascii="Calibri" w:hAnsi="Calibri"/>
          <w:spacing w:val="0"/>
          <w:sz w:val="22"/>
          <w:szCs w:val="22"/>
          <w:lang w:eastAsia="de-DE"/>
        </w:rPr>
        <w:t xml:space="preserve">  Apps messen können.. z.B. weniger Zeitaufwand</w:t>
      </w:r>
    </w:p>
    <w:p w14:paraId="167B10B9" w14:textId="77777777"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Kontextdiagramm erstellen</w:t>
      </w:r>
    </w:p>
    <w:p w14:paraId="0A3D5064" w14:textId="77777777"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Anforderungen ermitteln</w:t>
      </w:r>
    </w:p>
    <w:p w14:paraId="6D41D53B" w14:textId="77777777"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Anforderungziele derfinieren</w:t>
      </w:r>
    </w:p>
    <w:p w14:paraId="119E2E86"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Interview führen mit z. B. mit Ernährungsberater, Fitnessinstruktoren etc.</w:t>
      </w:r>
    </w:p>
    <w:p w14:paraId="7C6B8858" w14:textId="77777777" w:rsidR="00B558FC" w:rsidRPr="00B558FC" w:rsidRDefault="00B558FC" w:rsidP="007A58F9">
      <w:pPr>
        <w:numPr>
          <w:ilvl w:val="1"/>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mit Wearables verbinden</w:t>
      </w:r>
    </w:p>
    <w:p w14:paraId="445A849D" w14:textId="16EB1962" w:rsidR="00B558FC" w:rsidRPr="00B558FC" w:rsidRDefault="00B558FC" w:rsidP="00B558FC">
      <w:pPr>
        <w:adjustRightInd/>
        <w:snapToGrid/>
        <w:spacing w:line="240" w:lineRule="auto"/>
        <w:ind w:left="1080" w:firstLine="40"/>
        <w:rPr>
          <w:rFonts w:ascii="Calibri" w:hAnsi="Calibri"/>
          <w:spacing w:val="0"/>
          <w:sz w:val="22"/>
          <w:szCs w:val="22"/>
          <w:lang w:eastAsia="de-DE"/>
        </w:rPr>
      </w:pPr>
    </w:p>
    <w:p w14:paraId="5F9E638F" w14:textId="77777777" w:rsidR="00B558FC" w:rsidRPr="00B558FC" w:rsidRDefault="00B558FC" w:rsidP="007A58F9">
      <w:pPr>
        <w:numPr>
          <w:ilvl w:val="0"/>
          <w:numId w:val="25"/>
        </w:numPr>
        <w:adjustRightInd/>
        <w:snapToGrid/>
        <w:spacing w:line="240" w:lineRule="auto"/>
        <w:textAlignment w:val="center"/>
        <w:rPr>
          <w:rFonts w:ascii="Calibri" w:hAnsi="Calibri"/>
          <w:spacing w:val="0"/>
          <w:sz w:val="22"/>
          <w:szCs w:val="22"/>
          <w:lang w:eastAsia="de-DE"/>
        </w:rPr>
      </w:pPr>
      <w:r w:rsidRPr="00B558FC">
        <w:rPr>
          <w:rFonts w:ascii="Calibri" w:hAnsi="Calibri"/>
          <w:spacing w:val="0"/>
          <w:sz w:val="22"/>
          <w:szCs w:val="22"/>
          <w:lang w:eastAsia="de-DE"/>
        </w:rPr>
        <w:t>USE CASE - Akteursbeteiligung auf ILIAS</w:t>
      </w:r>
    </w:p>
    <w:p w14:paraId="5A5E4DB3" w14:textId="77777777" w:rsidR="00B558FC" w:rsidRPr="007D0396" w:rsidRDefault="00B558FC" w:rsidP="007A58F9">
      <w:pPr>
        <w:numPr>
          <w:ilvl w:val="0"/>
          <w:numId w:val="25"/>
        </w:numPr>
        <w:adjustRightInd/>
        <w:snapToGrid/>
        <w:spacing w:line="240" w:lineRule="auto"/>
        <w:textAlignment w:val="center"/>
        <w:rPr>
          <w:rFonts w:ascii="Calibri" w:hAnsi="Calibri"/>
          <w:spacing w:val="0"/>
          <w:sz w:val="22"/>
          <w:szCs w:val="22"/>
          <w:lang w:val="en-GB" w:eastAsia="de-DE"/>
        </w:rPr>
      </w:pPr>
      <w:r w:rsidRPr="007D0396">
        <w:rPr>
          <w:rFonts w:ascii="Calibri" w:hAnsi="Calibri"/>
          <w:spacing w:val="0"/>
          <w:sz w:val="22"/>
          <w:szCs w:val="22"/>
          <w:lang w:val="en-GB" w:eastAsia="de-DE"/>
        </w:rPr>
        <w:t>CRUD MATRIX anstatt CRUD USE CASE</w:t>
      </w:r>
    </w:p>
    <w:p w14:paraId="5B3765A7" w14:textId="014B92D5" w:rsidR="00BA78B8" w:rsidRPr="004C3095" w:rsidRDefault="00BA78B8" w:rsidP="00BA78B8">
      <w:pPr>
        <w:pStyle w:val="Listenabsatz"/>
        <w:numPr>
          <w:ilvl w:val="0"/>
          <w:numId w:val="25"/>
        </w:numPr>
        <w:adjustRightInd/>
        <w:snapToGrid/>
        <w:spacing w:line="240" w:lineRule="auto"/>
        <w:rPr>
          <w:rFonts w:ascii="Calibri" w:hAnsi="Calibri"/>
          <w:b/>
          <w:color w:val="000000"/>
          <w:spacing w:val="0"/>
          <w:sz w:val="22"/>
          <w:szCs w:val="2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BA78B8">
        <w:rPr>
          <w:rFonts w:ascii="Calibri" w:hAnsi="Calibri"/>
          <w:color w:val="000000"/>
          <w:spacing w:val="0"/>
          <w:sz w:val="22"/>
          <w:szCs w:val="22"/>
        </w:rPr>
        <w:t xml:space="preserve">In allen Diagrammen keine 3D-Effekte, Schattierungen, etc. </w:t>
      </w:r>
      <w:r w:rsidRPr="004C3095">
        <w:rPr>
          <w:rFonts w:ascii="Calibri" w:hAnsi="Calibri"/>
          <w:b/>
          <w:color w:val="000000"/>
          <w:spacing w:val="0"/>
          <w:sz w:val="22"/>
          <w:szCs w:val="22"/>
          <w14:shadow w14:blurRad="38100" w14:dist="38100" w14:dir="7020000" w14:sx="100000" w14:sy="100000" w14:kx="0" w14:ky="0" w14:algn="tl">
            <w14:srgbClr w14:val="000000">
              <w14:alpha w14:val="65000"/>
            </w14:srgbClr>
          </w14:shadow>
          <w14:textOutline w14:w="24498"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-&gt; alles überflüssiger scheiss dreck motherfucker ussee med ehm</w:t>
      </w:r>
    </w:p>
    <w:p w14:paraId="77439420" w14:textId="5050B6A2" w:rsidR="00BA78B8" w:rsidRPr="00BA78B8" w:rsidRDefault="00BA78B8" w:rsidP="00BA78B8">
      <w:pPr>
        <w:pStyle w:val="Listenabsatz"/>
        <w:numPr>
          <w:ilvl w:val="0"/>
          <w:numId w:val="25"/>
        </w:numPr>
        <w:adjustRightInd/>
        <w:snapToGrid/>
        <w:spacing w:line="240" w:lineRule="auto"/>
        <w:rPr>
          <w:rFonts w:ascii="Calibri" w:hAnsi="Calibri"/>
          <w:color w:val="000000"/>
          <w:spacing w:val="0"/>
          <w:sz w:val="22"/>
          <w:szCs w:val="22"/>
        </w:rPr>
      </w:pPr>
      <w:r w:rsidRPr="00BA78B8">
        <w:rPr>
          <w:rFonts w:ascii="Calibri" w:hAnsi="Calibri"/>
          <w:color w:val="000000"/>
          <w:spacing w:val="0"/>
          <w:sz w:val="22"/>
          <w:szCs w:val="22"/>
        </w:rPr>
        <w:t>In Use case keine "User" / "Benutzer" Personen definieren sondern bestimmte Rollen wie "Sachbearbeiter" oder "Administrator" -&gt; feste Namen die etwas bedeuten</w:t>
      </w:r>
    </w:p>
    <w:p w14:paraId="7D6BE588" w14:textId="173E1CEF" w:rsidR="00BA78B8" w:rsidRPr="00BA78B8" w:rsidRDefault="00BA78B8" w:rsidP="00BA78B8">
      <w:pPr>
        <w:pStyle w:val="Listenabsatz"/>
        <w:numPr>
          <w:ilvl w:val="0"/>
          <w:numId w:val="25"/>
        </w:numPr>
        <w:adjustRightInd/>
        <w:snapToGrid/>
        <w:spacing w:line="240" w:lineRule="auto"/>
        <w:rPr>
          <w:rFonts w:ascii="Calibri" w:hAnsi="Calibri"/>
          <w:color w:val="000000"/>
          <w:spacing w:val="0"/>
          <w:sz w:val="22"/>
          <w:szCs w:val="22"/>
        </w:rPr>
      </w:pPr>
      <w:r w:rsidRPr="00BA78B8">
        <w:rPr>
          <w:rFonts w:ascii="Calibri" w:hAnsi="Calibri"/>
          <w:color w:val="000000"/>
          <w:spacing w:val="0"/>
          <w:sz w:val="22"/>
          <w:szCs w:val="22"/>
        </w:rPr>
        <w:t xml:space="preserve">in use case </w:t>
      </w:r>
      <w:r w:rsidR="00444C0F">
        <w:rPr>
          <w:rFonts w:ascii="Calibri" w:hAnsi="Calibri"/>
          <w:color w:val="000000"/>
          <w:spacing w:val="0"/>
          <w:sz w:val="22"/>
          <w:szCs w:val="22"/>
        </w:rPr>
        <w:t>&lt;abstract&gt; verwenden wenn es von mehreren rollen ausgeführt werden kann, wenn zwingend zwei oder mehrere rollen für einen use case vorhanden sein müssen, um diesen auszuführen, dann ohne abstract -&gt; von den rollen mit pfeilen auf use case verweisen</w:t>
      </w:r>
    </w:p>
    <w:p w14:paraId="23880345" w14:textId="77777777" w:rsidR="00B558FC" w:rsidRDefault="00B558FC" w:rsidP="00002CF4">
      <w:pPr>
        <w:pStyle w:val="StandartSportsbook"/>
      </w:pPr>
    </w:p>
    <w:p w14:paraId="30FC72D3" w14:textId="18C329A9" w:rsidR="00731A6A" w:rsidRDefault="00731A6A" w:rsidP="002378B8">
      <w:pPr>
        <w:pStyle w:val="1berschriftSportsBook"/>
        <w:numPr>
          <w:ilvl w:val="0"/>
          <w:numId w:val="0"/>
        </w:numPr>
      </w:pPr>
    </w:p>
    <w:p w14:paraId="79EE485E" w14:textId="77777777" w:rsidR="004C3095" w:rsidRPr="004C3095" w:rsidRDefault="004C3095" w:rsidP="004C3095"/>
    <w:p w14:paraId="557A16CA" w14:textId="77777777" w:rsidR="004C3095" w:rsidRPr="004C3095" w:rsidRDefault="004C3095" w:rsidP="004C3095"/>
    <w:p w14:paraId="08679169" w14:textId="08421BCD" w:rsidR="004C3095" w:rsidRPr="004C3095" w:rsidRDefault="004C3095" w:rsidP="004C3095">
      <w:pPr>
        <w:tabs>
          <w:tab w:val="left" w:pos="2022"/>
        </w:tabs>
      </w:pPr>
      <w:r>
        <w:tab/>
      </w:r>
    </w:p>
    <w:p w14:paraId="7C0449E8" w14:textId="57648D68" w:rsidR="00965086" w:rsidRDefault="002378B8" w:rsidP="00D547D5">
      <w:pPr>
        <w:pStyle w:val="1berschriftSportsBook"/>
        <w:numPr>
          <w:ilvl w:val="0"/>
          <w:numId w:val="0"/>
        </w:numPr>
      </w:pPr>
      <w:r w:rsidRPr="004C3095">
        <w:br w:type="column"/>
      </w:r>
      <w:r w:rsidR="00D547D5">
        <w:lastRenderedPageBreak/>
        <w:t>Inhaltsverzeichnis</w:t>
      </w:r>
    </w:p>
    <w:p w14:paraId="27F404B0" w14:textId="4623960C" w:rsidR="00D547D5" w:rsidRPr="00144B74" w:rsidRDefault="00D547D5" w:rsidP="00D547D5">
      <w:pPr>
        <w:pStyle w:val="StandartSportsbook"/>
        <w:rPr>
          <w:color w:val="FF0000"/>
          <w:highlight w:val="white"/>
        </w:rPr>
      </w:pPr>
      <w:r w:rsidRPr="00144B74">
        <w:rPr>
          <w:color w:val="FF0000"/>
        </w:rPr>
        <w:t>Geht erst wenn wir die Kommentare von Herrn Zwimpfer rausgelöscht haben, die erkennts auch als Kapital irgendwie…</w:t>
      </w:r>
    </w:p>
    <w:p w14:paraId="4B9437F3" w14:textId="77777777" w:rsidR="00965086" w:rsidRDefault="00965086" w:rsidP="00F05CE9">
      <w:pPr>
        <w:pStyle w:val="StandartSportsbook"/>
        <w:rPr>
          <w:highlight w:val="white"/>
        </w:rPr>
      </w:pPr>
    </w:p>
    <w:p w14:paraId="10334A0F" w14:textId="77777777" w:rsidR="00965086" w:rsidRDefault="00965086" w:rsidP="00F05CE9">
      <w:pPr>
        <w:pStyle w:val="StandartSportsbook"/>
        <w:rPr>
          <w:highlight w:val="white"/>
        </w:rPr>
      </w:pPr>
    </w:p>
    <w:p w14:paraId="1AACE0B1" w14:textId="77777777" w:rsidR="00965086" w:rsidRDefault="00965086" w:rsidP="00F05CE9">
      <w:pPr>
        <w:pStyle w:val="StandartSportsbook"/>
        <w:rPr>
          <w:highlight w:val="white"/>
        </w:rPr>
      </w:pPr>
    </w:p>
    <w:p w14:paraId="7534A576" w14:textId="77777777" w:rsidR="00965086" w:rsidRDefault="00965086" w:rsidP="00F05CE9">
      <w:pPr>
        <w:pStyle w:val="StandartSportsbook"/>
        <w:rPr>
          <w:highlight w:val="white"/>
        </w:rPr>
      </w:pPr>
    </w:p>
    <w:p w14:paraId="5C5F4940" w14:textId="77777777" w:rsidR="00FF7EE3" w:rsidRPr="00FF7EE3" w:rsidRDefault="0038178B" w:rsidP="00B1342D">
      <w:pPr>
        <w:pStyle w:val="1berschriftSportsBook"/>
      </w:pPr>
      <w:bookmarkStart w:id="14" w:name="_Toc306900891"/>
      <w:bookmarkStart w:id="15" w:name="_Toc306901037"/>
      <w:bookmarkStart w:id="16" w:name="_Toc306901328"/>
      <w:bookmarkStart w:id="17" w:name="_Toc306901733"/>
      <w:bookmarkEnd w:id="14"/>
      <w:bookmarkEnd w:id="15"/>
      <w:bookmarkEnd w:id="16"/>
      <w:bookmarkEnd w:id="17"/>
      <w:r w:rsidRPr="00424331">
        <w:rPr>
          <w:highlight w:val="white"/>
        </w:rPr>
        <w:br w:type="page"/>
      </w:r>
      <w:bookmarkStart w:id="18" w:name="_Toc278553565"/>
      <w:bookmarkStart w:id="19" w:name="_Toc306900892"/>
      <w:bookmarkStart w:id="20" w:name="_Toc306901038"/>
      <w:bookmarkStart w:id="21" w:name="_Toc306901329"/>
      <w:bookmarkStart w:id="22" w:name="_Toc306901734"/>
      <w:bookmarkStart w:id="23" w:name="_Toc433471129"/>
      <w:bookmarkStart w:id="24" w:name="Script"/>
      <w:r w:rsidR="005C1539" w:rsidRPr="00FF7EE3">
        <w:lastRenderedPageBreak/>
        <w:t>Einleitun</w:t>
      </w:r>
      <w:bookmarkEnd w:id="18"/>
      <w:r w:rsidR="00FF7EE3" w:rsidRPr="00FF7EE3">
        <w:t>g</w:t>
      </w:r>
      <w:bookmarkStart w:id="25" w:name="_Toc278553566"/>
      <w:bookmarkEnd w:id="19"/>
      <w:bookmarkEnd w:id="20"/>
      <w:bookmarkEnd w:id="21"/>
      <w:bookmarkEnd w:id="22"/>
      <w:bookmarkEnd w:id="23"/>
    </w:p>
    <w:p w14:paraId="1F6E5CF1" w14:textId="4E8A11BD" w:rsidR="005C1539" w:rsidRPr="00FF7EE3" w:rsidRDefault="005C1539" w:rsidP="00FF7EE3">
      <w:pPr>
        <w:pStyle w:val="2berschriftSportsbook"/>
      </w:pPr>
      <w:bookmarkStart w:id="26" w:name="_Toc306900893"/>
      <w:bookmarkStart w:id="27" w:name="_Toc306901330"/>
      <w:bookmarkStart w:id="28" w:name="_Toc306901735"/>
      <w:bookmarkStart w:id="29" w:name="_Toc433471130"/>
      <w:r w:rsidRPr="00FF7EE3">
        <w:t>Zweck</w:t>
      </w:r>
      <w:bookmarkEnd w:id="25"/>
      <w:bookmarkEnd w:id="26"/>
      <w:bookmarkEnd w:id="27"/>
      <w:bookmarkEnd w:id="28"/>
      <w:bookmarkEnd w:id="29"/>
    </w:p>
    <w:p w14:paraId="08A0ED5A" w14:textId="22BC3372" w:rsidR="005C1539" w:rsidRPr="00CA77B4" w:rsidRDefault="00B360FA" w:rsidP="00002CF4">
      <w:pPr>
        <w:pStyle w:val="Info"/>
      </w:pPr>
      <w:bookmarkStart w:id="30" w:name="_Toc306900894"/>
      <w:bookmarkStart w:id="31" w:name="_Toc306901040"/>
      <w:bookmarkStart w:id="32" w:name="_Toc306901331"/>
      <w:bookmarkStart w:id="33" w:name="_Toc306901736"/>
      <w:bookmarkStart w:id="34" w:name="_Toc433471131"/>
      <w:r w:rsidRPr="00CA77B4">
        <w:t>Wa</w:t>
      </w:r>
      <w:r w:rsidR="00CC1D82" w:rsidRPr="00CA77B4">
        <w:t>rum</w:t>
      </w:r>
      <w:r w:rsidRPr="00CA77B4">
        <w:t xml:space="preserve"> soll aus Geschäftssicht </w:t>
      </w:r>
      <w:r w:rsidR="00CC1D82" w:rsidRPr="00CA77B4">
        <w:t xml:space="preserve">etwas </w:t>
      </w:r>
      <w:r w:rsidRPr="00CA77B4">
        <w:t>gemacht werden?</w:t>
      </w:r>
      <w:r w:rsidR="00600ADD" w:rsidRPr="00CA77B4">
        <w:t xml:space="preserve"> </w:t>
      </w:r>
      <w:r w:rsidR="00600ADD" w:rsidRPr="00CA77B4">
        <w:sym w:font="Symbol" w:char="F0AE"/>
      </w:r>
      <w:r w:rsidR="00600ADD" w:rsidRPr="00CA77B4">
        <w:t xml:space="preserve"> Geschäftsidee</w:t>
      </w:r>
      <w:r w:rsidR="00CC1D82" w:rsidRPr="00CA77B4">
        <w:t xml:space="preserve"> (Projektidee)</w:t>
      </w:r>
      <w:r w:rsidR="00600ADD" w:rsidRPr="00CA77B4">
        <w:t xml:space="preserve">, Geschäftsstrategie, Vision, </w:t>
      </w:r>
      <w:r w:rsidR="00CC1D82" w:rsidRPr="00CA77B4">
        <w:t>Problembe</w:t>
      </w:r>
      <w:r w:rsidR="00E62C80" w:rsidRPr="00CA77B4">
        <w:t>schreibung</w:t>
      </w:r>
      <w:bookmarkEnd w:id="30"/>
      <w:bookmarkEnd w:id="31"/>
      <w:bookmarkEnd w:id="32"/>
      <w:bookmarkEnd w:id="33"/>
      <w:bookmarkEnd w:id="34"/>
    </w:p>
    <w:p w14:paraId="20BE5C81" w14:textId="77777777" w:rsidR="009B288C" w:rsidRPr="00CA77B4" w:rsidRDefault="00B360FA" w:rsidP="00002CF4">
      <w:pPr>
        <w:pStyle w:val="Info"/>
      </w:pPr>
      <w:bookmarkStart w:id="35" w:name="_Toc306900895"/>
      <w:bookmarkStart w:id="36" w:name="_Toc306901041"/>
      <w:bookmarkStart w:id="37" w:name="_Toc306901332"/>
      <w:bookmarkStart w:id="38" w:name="_Toc306901737"/>
      <w:bookmarkStart w:id="39" w:name="_Toc433471132"/>
      <w:r w:rsidRPr="00CA77B4">
        <w:t>Wer sind die Leser</w:t>
      </w:r>
      <w:r w:rsidR="00600ADD" w:rsidRPr="00CA77B4">
        <w:t xml:space="preserve"> </w:t>
      </w:r>
      <w:r w:rsidR="002C1D9A" w:rsidRPr="00CA77B4">
        <w:t>(Zielgruppe)</w:t>
      </w:r>
      <w:r w:rsidRPr="00CA77B4">
        <w:t xml:space="preserve"> dieses Dokuments?</w:t>
      </w:r>
      <w:bookmarkEnd w:id="35"/>
      <w:bookmarkEnd w:id="36"/>
      <w:bookmarkEnd w:id="37"/>
      <w:bookmarkEnd w:id="38"/>
      <w:bookmarkEnd w:id="39"/>
    </w:p>
    <w:p w14:paraId="42B65877" w14:textId="58051D2D" w:rsidR="00D96EEB" w:rsidRPr="00D96EEB" w:rsidRDefault="00D96EEB" w:rsidP="00002CF4">
      <w:pPr>
        <w:pStyle w:val="StandartSportsbook"/>
        <w:rPr>
          <w:i/>
        </w:rPr>
      </w:pPr>
      <w:bookmarkStart w:id="40" w:name="_Toc306900896"/>
      <w:bookmarkStart w:id="41" w:name="_Toc306901042"/>
      <w:bookmarkStart w:id="42" w:name="_Toc306901333"/>
      <w:bookmarkStart w:id="43" w:name="_Toc306901738"/>
      <w:bookmarkStart w:id="44" w:name="_Toc433471133"/>
      <w:commentRangeStart w:id="45"/>
      <w:r w:rsidRPr="00D96EEB">
        <w:rPr>
          <w:i/>
        </w:rPr>
        <w:t xml:space="preserve">Problemstellung </w:t>
      </w:r>
      <w:commentRangeEnd w:id="45"/>
      <w:r w:rsidR="00F779DD">
        <w:rPr>
          <w:rStyle w:val="Kommentarzeichen"/>
          <w:rFonts w:cs="Times New Roman"/>
          <w:bCs w:val="0"/>
          <w:snapToGrid/>
          <w:color w:val="auto"/>
        </w:rPr>
        <w:commentReference w:id="45"/>
      </w:r>
    </w:p>
    <w:p w14:paraId="66C956C0" w14:textId="0A4E7A55" w:rsidR="00C40B76" w:rsidRDefault="00CF1657" w:rsidP="00002CF4">
      <w:pPr>
        <w:pStyle w:val="StandartSportsbook"/>
      </w:pPr>
      <w:r>
        <w:t xml:space="preserve">Die App-Stores weltweit </w:t>
      </w:r>
      <w:r w:rsidR="00750F13">
        <w:t>bieten</w:t>
      </w:r>
      <w:r>
        <w:t xml:space="preserve"> ein breites Angebot an Applikat</w:t>
      </w:r>
      <w:r w:rsidR="00750F13">
        <w:t>ionen</w:t>
      </w:r>
      <w:r w:rsidR="00C40B76">
        <w:t xml:space="preserve"> für Smartp</w:t>
      </w:r>
      <w:r w:rsidR="001B5031">
        <w:t>h</w:t>
      </w:r>
      <w:r w:rsidR="00C40B76">
        <w:t>o</w:t>
      </w:r>
      <w:r w:rsidR="001B5031">
        <w:t>nes</w:t>
      </w:r>
      <w:r w:rsidR="00750F13">
        <w:t xml:space="preserve">, </w:t>
      </w:r>
      <w:r w:rsidR="001F6D85">
        <w:t>die</w:t>
      </w:r>
      <w:r w:rsidR="00750F13">
        <w:t xml:space="preserve"> den Benutzer </w:t>
      </w:r>
      <w:r w:rsidR="001F6D85">
        <w:t>beim Sport</w:t>
      </w:r>
      <w:r w:rsidR="00750F13">
        <w:t xml:space="preserve"> </w:t>
      </w:r>
      <w:r>
        <w:t>unterstützen.</w:t>
      </w:r>
      <w:r w:rsidR="00750F13">
        <w:t xml:space="preserve"> Jedoch </w:t>
      </w:r>
      <w:r w:rsidR="00F54C3F">
        <w:t>gibt es keine App</w:t>
      </w:r>
      <w:r w:rsidR="00A7184F">
        <w:t>,</w:t>
      </w:r>
      <w:r w:rsidR="00750F13">
        <w:t xml:space="preserve"> die </w:t>
      </w:r>
      <w:r w:rsidR="001F6D85">
        <w:t>dem</w:t>
      </w:r>
      <w:r w:rsidR="00750F13">
        <w:t xml:space="preserve"> </w:t>
      </w:r>
      <w:r w:rsidR="001F6D85">
        <w:t>Sportler</w:t>
      </w:r>
      <w:r w:rsidR="00750F13">
        <w:t xml:space="preserve"> </w:t>
      </w:r>
      <w:r w:rsidR="00F54C3F">
        <w:t>hilft</w:t>
      </w:r>
      <w:r w:rsidR="00A7184F">
        <w:t>,</w:t>
      </w:r>
      <w:r w:rsidR="00750F13">
        <w:t xml:space="preserve"> </w:t>
      </w:r>
      <w:r w:rsidR="001F6D85">
        <w:t>seine</w:t>
      </w:r>
      <w:r w:rsidR="00750F13">
        <w:t xml:space="preserve"> </w:t>
      </w:r>
      <w:r w:rsidR="001F6D85">
        <w:t>Leistung</w:t>
      </w:r>
      <w:r w:rsidR="00750F13">
        <w:t xml:space="preserve"> umfassend zu überprüfen.</w:t>
      </w:r>
      <w:bookmarkEnd w:id="40"/>
      <w:bookmarkEnd w:id="41"/>
      <w:bookmarkEnd w:id="42"/>
      <w:bookmarkEnd w:id="43"/>
      <w:bookmarkEnd w:id="44"/>
      <w:r w:rsidR="00D96EEB">
        <w:t xml:space="preserve"> </w:t>
      </w:r>
      <w:r w:rsidR="00F779DD">
        <w:t>Als Sportler Trainingsprotokolle von zu Hand führen, ist eine Arbeit die die Mehrheit gerne weglassen würden. Für die sportliche Weiterentwicklung ist sie jedoch unumgänglich! Das weiss auch das Projektteam aus eigener Erfahrung nur zu gut.</w:t>
      </w:r>
    </w:p>
    <w:p w14:paraId="1A85C398" w14:textId="5792D0DD" w:rsidR="00D96EEB" w:rsidRPr="00D96EEB" w:rsidRDefault="00D96EEB" w:rsidP="00D96EEB">
      <w:pPr>
        <w:pStyle w:val="StandartSportsbook"/>
        <w:rPr>
          <w:i/>
        </w:rPr>
      </w:pPr>
      <w:bookmarkStart w:id="46" w:name="_Toc306900897"/>
      <w:bookmarkStart w:id="47" w:name="_Toc306901043"/>
      <w:bookmarkStart w:id="48" w:name="_Toc306901334"/>
      <w:bookmarkStart w:id="49" w:name="_Toc306901739"/>
      <w:bookmarkStart w:id="50" w:name="_Toc433471134"/>
      <w:commentRangeStart w:id="51"/>
      <w:r w:rsidRPr="00D96EEB">
        <w:rPr>
          <w:i/>
        </w:rPr>
        <w:t>Lösung</w:t>
      </w:r>
      <w:commentRangeEnd w:id="51"/>
      <w:r w:rsidR="00F779DD">
        <w:rPr>
          <w:rStyle w:val="Kommentarzeichen"/>
          <w:rFonts w:cs="Times New Roman"/>
          <w:bCs w:val="0"/>
          <w:snapToGrid/>
          <w:color w:val="auto"/>
        </w:rPr>
        <w:commentReference w:id="51"/>
      </w:r>
    </w:p>
    <w:p w14:paraId="3E17E4FF" w14:textId="4CF0E6FE" w:rsidR="00FF7EE3" w:rsidRDefault="00F779DD" w:rsidP="00CE4EEB">
      <w:pPr>
        <w:pStyle w:val="StandartSportsbook"/>
      </w:pPr>
      <w:r>
        <w:t>Mit SportsBook und seiner sozialen Komponenten, soll frischer Wind in die Protokollierungsarbeit kommen. Der Sportler protokolliert seine Trainingseinheiten und andere Daten effektiv und effizient in einer Applikation für Smartphones. SportsBook soll in Anlehnung an „Facebook“</w:t>
      </w:r>
      <w:ins w:id="52" w:author="Michael Lötscher" w:date="2015-10-27T20:46:00Z">
        <w:r w:rsidR="00A61FEB">
          <w:t xml:space="preserve"> </w:t>
        </w:r>
      </w:ins>
      <w:r>
        <w:t xml:space="preserve">Social Media in den Leistungssport miteinbeziehen. </w:t>
      </w:r>
      <w:r w:rsidR="00D96EEB">
        <w:t xml:space="preserve">So bietet </w:t>
      </w:r>
      <w:r w:rsidR="00750F13">
        <w:t xml:space="preserve">SportsBook </w:t>
      </w:r>
      <w:r w:rsidR="006D647B">
        <w:t xml:space="preserve">die Möglichkeit </w:t>
      </w:r>
      <w:r w:rsidR="00750F13">
        <w:t>Trainingsgruppen</w:t>
      </w:r>
      <w:r w:rsidR="00CE4EEB">
        <w:t xml:space="preserve"> zu </w:t>
      </w:r>
      <w:r w:rsidR="00750F13">
        <w:t xml:space="preserve">gründen, einen Trainer </w:t>
      </w:r>
      <w:r w:rsidR="00CE4EEB">
        <w:t xml:space="preserve">zu </w:t>
      </w:r>
      <w:r w:rsidR="00750F13">
        <w:t>bestimmen und</w:t>
      </w:r>
      <w:r w:rsidR="00CF1657">
        <w:t xml:space="preserve"> </w:t>
      </w:r>
      <w:r w:rsidR="00CE4EEB">
        <w:t xml:space="preserve">seine </w:t>
      </w:r>
      <w:r w:rsidR="00CF1657">
        <w:t xml:space="preserve">persönlichen Trainingsfortschritte mit anderen Benutzern von SportsBook </w:t>
      </w:r>
      <w:r w:rsidR="006D647B">
        <w:t xml:space="preserve">zu </w:t>
      </w:r>
      <w:r w:rsidR="00CE4EEB">
        <w:t>teilen</w:t>
      </w:r>
      <w:r w:rsidR="00750F13">
        <w:t>.</w:t>
      </w:r>
      <w:bookmarkEnd w:id="46"/>
      <w:bookmarkEnd w:id="47"/>
      <w:bookmarkEnd w:id="48"/>
      <w:bookmarkEnd w:id="49"/>
      <w:bookmarkEnd w:id="50"/>
      <w:r w:rsidR="00D05C8E">
        <w:t xml:space="preserve"> Dadurch soll ein gewisser Spass- und Kokurrenzfaktor eingebaut werden</w:t>
      </w:r>
      <w:ins w:id="53" w:author="Michael Lötscher" w:date="2015-10-27T20:47:00Z">
        <w:r w:rsidR="00A61FEB">
          <w:t>.</w:t>
        </w:r>
      </w:ins>
    </w:p>
    <w:p w14:paraId="2B61D4CC" w14:textId="77777777" w:rsidR="00D05C8E" w:rsidRDefault="00D05C8E" w:rsidP="00CE4EEB">
      <w:pPr>
        <w:pStyle w:val="StandartSportsbook"/>
      </w:pPr>
    </w:p>
    <w:p w14:paraId="78E4425E" w14:textId="288A9A66" w:rsidR="00F779DD" w:rsidRPr="00D05C8E" w:rsidRDefault="00F779DD" w:rsidP="00CE4EEB">
      <w:pPr>
        <w:pStyle w:val="StandartSportsbook"/>
        <w:rPr>
          <w:i/>
        </w:rPr>
      </w:pPr>
      <w:commentRangeStart w:id="54"/>
      <w:r w:rsidRPr="00D05C8E">
        <w:rPr>
          <w:i/>
        </w:rPr>
        <w:t>Zweck der Anforderungsanalyse</w:t>
      </w:r>
      <w:commentRangeEnd w:id="54"/>
      <w:r>
        <w:rPr>
          <w:rStyle w:val="Kommentarzeichen"/>
          <w:rFonts w:cs="Times New Roman"/>
          <w:bCs w:val="0"/>
          <w:snapToGrid/>
          <w:color w:val="auto"/>
        </w:rPr>
        <w:commentReference w:id="54"/>
      </w:r>
    </w:p>
    <w:p w14:paraId="4681577C" w14:textId="5D015F05" w:rsidR="00D05C8E" w:rsidRDefault="00F779DD" w:rsidP="00002CF4">
      <w:pPr>
        <w:pStyle w:val="StandartSportsbook"/>
      </w:pPr>
      <w:bookmarkStart w:id="55" w:name="_Toc433471135"/>
      <w:r>
        <w:t xml:space="preserve">Dieses Dokument soll über </w:t>
      </w:r>
      <w:r w:rsidR="00E71D25">
        <w:t xml:space="preserve">die </w:t>
      </w:r>
      <w:r>
        <w:t>Anforderungen von Sportlern u</w:t>
      </w:r>
      <w:r w:rsidR="00E71D25">
        <w:t>nd Trainern diverser Sportarten</w:t>
      </w:r>
      <w:r>
        <w:t xml:space="preserve"> </w:t>
      </w:r>
      <w:r w:rsidR="00E71D25">
        <w:t>an</w:t>
      </w:r>
      <w:r>
        <w:t xml:space="preserve"> </w:t>
      </w:r>
      <w:r w:rsidR="00E71D25">
        <w:t>eine</w:t>
      </w:r>
      <w:r>
        <w:t xml:space="preserve"> Training</w:t>
      </w:r>
      <w:r w:rsidR="00D05C8E">
        <w:t>s</w:t>
      </w:r>
      <w:r>
        <w:t>protokollierungs</w:t>
      </w:r>
      <w:r w:rsidR="00D05C8E">
        <w:t>-</w:t>
      </w:r>
      <w:r>
        <w:t>App</w:t>
      </w:r>
      <w:r w:rsidR="00D05C8E">
        <w:t>likation</w:t>
      </w:r>
      <w:r>
        <w:t xml:space="preserve"> für Smartphones informieren. </w:t>
      </w:r>
      <w:r w:rsidR="00CE4EEB">
        <w:t>Der Sinn</w:t>
      </w:r>
      <w:ins w:id="56" w:author="Michael Lötscher" w:date="2015-10-27T20:48:00Z">
        <w:r w:rsidR="00A61FEB">
          <w:t xml:space="preserve"> </w:t>
        </w:r>
      </w:ins>
      <w:r w:rsidR="00E71D25">
        <w:t>darin</w:t>
      </w:r>
      <w:ins w:id="57" w:author="Michael Lötscher" w:date="2015-10-27T20:48:00Z">
        <w:r w:rsidR="00A61FEB">
          <w:t xml:space="preserve"> ist</w:t>
        </w:r>
      </w:ins>
      <w:r w:rsidR="00E71D25">
        <w:t xml:space="preserve"> alle korrekten, notwendigen, und machbaren Anforderungen zu definieren und einen </w:t>
      </w:r>
      <w:bookmarkStart w:id="58" w:name="_Toc306900899"/>
      <w:bookmarkStart w:id="59" w:name="_Toc306901045"/>
      <w:bookmarkStart w:id="60" w:name="_Toc306901336"/>
      <w:bookmarkStart w:id="61" w:name="_Toc306901741"/>
      <w:r w:rsidR="00CE4EEB">
        <w:t>besseren Überblick</w:t>
      </w:r>
      <w:r w:rsidR="00A32A86">
        <w:t xml:space="preserve"> über </w:t>
      </w:r>
      <w:r w:rsidR="00E71D25">
        <w:t xml:space="preserve">den Aufwand, der die Umsetzung von </w:t>
      </w:r>
      <w:r>
        <w:t xml:space="preserve"> </w:t>
      </w:r>
      <w:r w:rsidR="00A32A86">
        <w:t>SportsBook</w:t>
      </w:r>
      <w:r w:rsidR="00E71D25">
        <w:t xml:space="preserve"> mit sich bringt</w:t>
      </w:r>
      <w:r>
        <w:t>,</w:t>
      </w:r>
      <w:r w:rsidR="00E71D25">
        <w:t xml:space="preserve"> zu bekommen.</w:t>
      </w:r>
    </w:p>
    <w:p w14:paraId="600F8E25" w14:textId="77777777" w:rsidR="00D05C8E" w:rsidRDefault="00D05C8E" w:rsidP="00002CF4">
      <w:pPr>
        <w:pStyle w:val="StandartSportsbook"/>
      </w:pPr>
    </w:p>
    <w:p w14:paraId="6352FCA2" w14:textId="483C94B2" w:rsidR="00A32A86" w:rsidRPr="00D05C8E" w:rsidRDefault="00D05C8E" w:rsidP="00002CF4">
      <w:pPr>
        <w:pStyle w:val="StandartSportsbook"/>
        <w:rPr>
          <w:i/>
        </w:rPr>
      </w:pPr>
      <w:commentRangeStart w:id="62"/>
      <w:r w:rsidRPr="00D05C8E">
        <w:rPr>
          <w:i/>
        </w:rPr>
        <w:t>Zielgruppe</w:t>
      </w:r>
      <w:bookmarkEnd w:id="55"/>
      <w:commentRangeEnd w:id="62"/>
      <w:r>
        <w:rPr>
          <w:rStyle w:val="Kommentarzeichen"/>
          <w:rFonts w:cs="Times New Roman"/>
          <w:bCs w:val="0"/>
          <w:snapToGrid/>
          <w:color w:val="auto"/>
        </w:rPr>
        <w:commentReference w:id="62"/>
      </w:r>
    </w:p>
    <w:p w14:paraId="4FBFE20F" w14:textId="143B7435" w:rsidR="00750F13" w:rsidRDefault="00A7184F" w:rsidP="00002CF4">
      <w:pPr>
        <w:pStyle w:val="StandartSportsbook"/>
      </w:pPr>
      <w:bookmarkStart w:id="63" w:name="_Toc433471136"/>
      <w:bookmarkEnd w:id="58"/>
      <w:bookmarkEnd w:id="59"/>
      <w:bookmarkEnd w:id="60"/>
      <w:bookmarkEnd w:id="61"/>
      <w:r>
        <w:t>Die Zielgruppe dieser Anforderungsanalyse sind Kevin Stadelmann und Michael Lötscher, die Gründer von SportsBook, sowie</w:t>
      </w:r>
      <w:r w:rsidR="00674039">
        <w:t xml:space="preserve"> Sportler, Vereine, </w:t>
      </w:r>
      <w:r w:rsidR="00D05C8E">
        <w:t xml:space="preserve">zukünftige </w:t>
      </w:r>
      <w:r w:rsidR="00674039">
        <w:t>Entwickler und</w:t>
      </w:r>
      <w:r>
        <w:t xml:space="preserve"> potentielle Investoren. </w:t>
      </w:r>
      <w:bookmarkEnd w:id="63"/>
    </w:p>
    <w:p w14:paraId="4F756CD1" w14:textId="77777777" w:rsidR="00D05C8E" w:rsidRDefault="00D05C8E" w:rsidP="00002CF4">
      <w:pPr>
        <w:pStyle w:val="StandartSportsbook"/>
      </w:pPr>
    </w:p>
    <w:p w14:paraId="767A2652" w14:textId="207DEDA3" w:rsidR="00D05C8E" w:rsidRPr="00D05C8E" w:rsidRDefault="00D05C8E" w:rsidP="00002CF4">
      <w:pPr>
        <w:pStyle w:val="StandartSportsbook"/>
        <w:rPr>
          <w:i/>
        </w:rPr>
      </w:pPr>
      <w:commentRangeStart w:id="64"/>
      <w:r w:rsidRPr="00D05C8E">
        <w:rPr>
          <w:i/>
        </w:rPr>
        <w:t>Vision</w:t>
      </w:r>
      <w:commentRangeEnd w:id="64"/>
      <w:r>
        <w:rPr>
          <w:rStyle w:val="Kommentarzeichen"/>
          <w:rFonts w:cs="Times New Roman"/>
          <w:bCs w:val="0"/>
          <w:snapToGrid/>
          <w:color w:val="auto"/>
        </w:rPr>
        <w:commentReference w:id="64"/>
      </w:r>
    </w:p>
    <w:p w14:paraId="5AD9B770" w14:textId="0F5E9EB0" w:rsidR="00E71D25" w:rsidRDefault="00E71D25" w:rsidP="00D05C8E">
      <w:pPr>
        <w:pStyle w:val="StandartSportsbook"/>
      </w:pPr>
      <w:r>
        <w:t xml:space="preserve">Unsere Vision: Mit SportsBook wird das Protokollieren </w:t>
      </w:r>
      <w:ins w:id="65" w:author="Michael Lötscher" w:date="2015-10-27T20:49:00Z">
        <w:r w:rsidR="00A61FEB">
          <w:t xml:space="preserve">erleichtern </w:t>
        </w:r>
      </w:ins>
      <w:r>
        <w:t>und die Leistungen durch Kontrolle und richtiges Analysieren verbesser</w:t>
      </w:r>
      <w:ins w:id="66" w:author="Michael Lötscher" w:date="2015-10-27T20:49:00Z">
        <w:r w:rsidR="00A61FEB">
          <w:t>n</w:t>
        </w:r>
      </w:ins>
      <w:r>
        <w:t>.</w:t>
      </w:r>
    </w:p>
    <w:p w14:paraId="449C2374" w14:textId="71551253" w:rsidR="00B218FD" w:rsidRDefault="00B218FD">
      <w:pPr>
        <w:adjustRightInd/>
        <w:snapToGrid/>
        <w:spacing w:line="240" w:lineRule="auto"/>
        <w:rPr>
          <w:rFonts w:ascii="Dosis Regular" w:hAnsi="Dosis Regular" w:cs="Arial"/>
          <w:b/>
          <w:bCs/>
          <w:iCs/>
          <w:color w:val="548DD4" w:themeColor="text2" w:themeTint="99"/>
          <w:sz w:val="24"/>
          <w:szCs w:val="28"/>
        </w:rPr>
      </w:pPr>
      <w:bookmarkStart w:id="67" w:name="_Toc278553567"/>
      <w:bookmarkStart w:id="68" w:name="_Toc306900900"/>
      <w:bookmarkStart w:id="69" w:name="_Toc306901337"/>
      <w:bookmarkStart w:id="70" w:name="_Toc306901742"/>
      <w:bookmarkStart w:id="71" w:name="_Toc433471137"/>
      <w:r>
        <w:br w:type="page"/>
      </w:r>
    </w:p>
    <w:p w14:paraId="03215944" w14:textId="2504CF94" w:rsidR="00545116" w:rsidRDefault="005C1539" w:rsidP="00545116">
      <w:pPr>
        <w:pStyle w:val="2berschriftSportsbook"/>
      </w:pPr>
      <w:r>
        <w:lastRenderedPageBreak/>
        <w:t>Systemumfang</w:t>
      </w:r>
      <w:bookmarkEnd w:id="67"/>
      <w:bookmarkEnd w:id="68"/>
      <w:bookmarkEnd w:id="69"/>
      <w:bookmarkEnd w:id="70"/>
      <w:bookmarkEnd w:id="71"/>
    </w:p>
    <w:p w14:paraId="0791C9A6" w14:textId="77777777" w:rsidR="00545116" w:rsidRPr="00545116" w:rsidRDefault="00545116" w:rsidP="00002CF4">
      <w:pPr>
        <w:pStyle w:val="Info"/>
      </w:pPr>
      <w:bookmarkStart w:id="72" w:name="_Toc306900901"/>
      <w:bookmarkStart w:id="73" w:name="_Toc306901047"/>
      <w:bookmarkStart w:id="74" w:name="_Toc306901338"/>
      <w:bookmarkStart w:id="75" w:name="_Toc306901743"/>
      <w:bookmarkStart w:id="76" w:name="_Toc433471138"/>
      <w:r w:rsidRPr="00545116">
        <w:t xml:space="preserve">Konzept? </w:t>
      </w:r>
      <w:r w:rsidRPr="00545116">
        <w:sym w:font="Symbol" w:char="F0AE"/>
      </w:r>
      <w:r w:rsidRPr="00545116">
        <w:t xml:space="preserve"> Mission, Geschäftsprozesse</w:t>
      </w:r>
      <w:bookmarkEnd w:id="72"/>
      <w:bookmarkEnd w:id="73"/>
      <w:bookmarkEnd w:id="74"/>
      <w:bookmarkEnd w:id="75"/>
      <w:bookmarkEnd w:id="76"/>
    </w:p>
    <w:p w14:paraId="7EF188D1" w14:textId="77777777" w:rsidR="00545116" w:rsidRPr="00545116" w:rsidRDefault="00545116" w:rsidP="00002CF4">
      <w:pPr>
        <w:pStyle w:val="Info"/>
      </w:pPr>
      <w:bookmarkStart w:id="77" w:name="_Toc306900902"/>
      <w:bookmarkStart w:id="78" w:name="_Toc306901048"/>
      <w:bookmarkStart w:id="79" w:name="_Toc306901339"/>
      <w:bookmarkStart w:id="80" w:name="_Toc306901744"/>
      <w:bookmarkStart w:id="81" w:name="_Toc433471139"/>
      <w:r w:rsidRPr="00545116">
        <w:t xml:space="preserve">Ziele? </w:t>
      </w:r>
      <w:r w:rsidRPr="00545116">
        <w:sym w:font="Symbol" w:char="F0AE"/>
      </w:r>
      <w:r w:rsidRPr="00545116">
        <w:t xml:space="preserve"> Zielschablone, Zielmodell / Messbarkeitskriterien</w:t>
      </w:r>
      <w:bookmarkEnd w:id="77"/>
      <w:bookmarkEnd w:id="78"/>
      <w:bookmarkEnd w:id="79"/>
      <w:bookmarkEnd w:id="80"/>
      <w:bookmarkEnd w:id="81"/>
    </w:p>
    <w:p w14:paraId="5C4BAD12" w14:textId="3771E231" w:rsidR="00B341BD" w:rsidRDefault="00545116" w:rsidP="00487D56">
      <w:pPr>
        <w:pStyle w:val="Info"/>
      </w:pPr>
      <w:bookmarkStart w:id="82" w:name="_Toc306900903"/>
      <w:bookmarkStart w:id="83" w:name="_Toc306901049"/>
      <w:bookmarkStart w:id="84" w:name="_Toc306901340"/>
      <w:bookmarkStart w:id="85" w:name="_Toc306901745"/>
      <w:bookmarkStart w:id="86" w:name="_Toc433471140"/>
      <w:r w:rsidRPr="00545116">
        <w:t xml:space="preserve">Vorteile? </w:t>
      </w:r>
      <w:r w:rsidRPr="00545116">
        <w:sym w:font="Symbol" w:char="F0AE"/>
      </w:r>
      <w:r w:rsidRPr="00545116">
        <w:t xml:space="preserve"> Nutzen(-kalkulation), Schwachstellen IST-Situation</w:t>
      </w:r>
      <w:bookmarkEnd w:id="82"/>
      <w:bookmarkEnd w:id="83"/>
      <w:bookmarkEnd w:id="84"/>
      <w:bookmarkEnd w:id="85"/>
      <w:bookmarkEnd w:id="86"/>
    </w:p>
    <w:p w14:paraId="6FAC0ACB" w14:textId="6B09FFBA" w:rsidR="00B341BD" w:rsidRDefault="00CE1209" w:rsidP="00674039">
      <w:pPr>
        <w:pStyle w:val="StandartSportsbook"/>
      </w:pPr>
      <w:r>
        <w:t>Für das Umsetzen der</w:t>
      </w:r>
      <w:r w:rsidR="004F340C">
        <w:t xml:space="preserve"> App SportsBook </w:t>
      </w:r>
      <w:r>
        <w:t>braucht es</w:t>
      </w:r>
      <w:r w:rsidR="004F340C">
        <w:t xml:space="preserve"> eine ganzheitliche Anforderungsanalyse</w:t>
      </w:r>
      <w:r w:rsidR="00611BB9">
        <w:t>. Die ermittelten Anforderungen können</w:t>
      </w:r>
      <w:r w:rsidR="00B341BD">
        <w:t xml:space="preserve"> dann</w:t>
      </w:r>
      <w:r w:rsidR="00611BB9">
        <w:t xml:space="preserve"> i</w:t>
      </w:r>
      <w:r w:rsidR="00B341BD">
        <w:t xml:space="preserve">n einem weiteren Schritt in das Pflichtenheft übernommen werden. </w:t>
      </w:r>
    </w:p>
    <w:p w14:paraId="712B811A" w14:textId="22E5002C" w:rsidR="00B341BD" w:rsidRDefault="00B341BD" w:rsidP="007A58F9">
      <w:pPr>
        <w:pStyle w:val="3berschriftSportsBook"/>
        <w:numPr>
          <w:ilvl w:val="2"/>
          <w:numId w:val="21"/>
        </w:numPr>
      </w:pPr>
      <w:bookmarkStart w:id="87" w:name="_Toc433471141"/>
      <w:r>
        <w:t>Ziele</w:t>
      </w:r>
      <w:bookmarkEnd w:id="87"/>
    </w:p>
    <w:p w14:paraId="6E849541" w14:textId="06C904C9" w:rsidR="00D05C8E" w:rsidRPr="00120A7F" w:rsidRDefault="00D05C8E" w:rsidP="00D05C8E">
      <w:pPr>
        <w:pStyle w:val="StandartSportsbook"/>
      </w:pPr>
      <w:r>
        <w:t xml:space="preserve">Ziel dieser </w:t>
      </w:r>
      <w:ins w:id="88" w:author="Michael Lötscher" w:date="2015-10-27T20:51:00Z">
        <w:r w:rsidR="00A61FEB">
          <w:t xml:space="preserve">Dokumentation </w:t>
        </w:r>
      </w:ins>
      <w:r>
        <w:t xml:space="preserve">ist, die </w:t>
      </w:r>
      <w:ins w:id="89" w:author="Michael Lötscher" w:date="2015-10-27T20:51:00Z">
        <w:r w:rsidR="00A61FEB">
          <w:t xml:space="preserve">Anforderungen </w:t>
        </w:r>
      </w:ins>
      <w:r>
        <w:t>von Sportlern und Trainern an eine qualitativ hochstehende Trainingsprotokoll</w:t>
      </w:r>
      <w:ins w:id="90" w:author="Michael Lötscher" w:date="2015-10-27T20:51:00Z">
        <w:r w:rsidR="00A61FEB">
          <w:t>-</w:t>
        </w:r>
      </w:ins>
      <w:r>
        <w:t xml:space="preserve">App herauszufinden. Das Projektteam weisst zusammen bereits einige Jahre Erfahrung im Leistungssport auf. Deshalb besteht bereits ein Grundgerüst an Anforderungen und Bedürfnissen. </w:t>
      </w:r>
      <w:ins w:id="91" w:author="Michael Lötscher" w:date="2015-10-27T20:53:00Z">
        <w:r w:rsidR="00F1049F">
          <w:t xml:space="preserve">Durch die Analyse der </w:t>
        </w:r>
      </w:ins>
      <w:r>
        <w:t>Interviews und Gespräche sollen weitere nicht beachtete Anforderungen in die Dokumentation aufgenommen werden. Die definierten Anforderungen helfen dann, die App nach den Bedürfnissen der SportsBook-Käufer zu entwickeln und das System nach Bedarf zu gestalten.</w:t>
      </w:r>
    </w:p>
    <w:p w14:paraId="72C5D0DE" w14:textId="747AADDC" w:rsidR="004222F4" w:rsidRDefault="004222F4" w:rsidP="007A58F9">
      <w:pPr>
        <w:pStyle w:val="3berschriftSportsBook"/>
        <w:numPr>
          <w:ilvl w:val="2"/>
          <w:numId w:val="21"/>
        </w:numPr>
      </w:pPr>
      <w:bookmarkStart w:id="92" w:name="_Toc433471142"/>
      <w:r>
        <w:t>Nutzen</w:t>
      </w:r>
      <w:bookmarkEnd w:id="92"/>
    </w:p>
    <w:p w14:paraId="514067BB" w14:textId="6A75DE46" w:rsidR="004222F4" w:rsidRDefault="00B341BD" w:rsidP="00487D56">
      <w:pPr>
        <w:pStyle w:val="4berschriftSportsbook"/>
        <w:numPr>
          <w:ilvl w:val="3"/>
          <w:numId w:val="21"/>
        </w:numPr>
      </w:pPr>
      <w:r>
        <w:t>IST-Situation</w:t>
      </w:r>
    </w:p>
    <w:p w14:paraId="6BCB1F1F" w14:textId="2FE4154C" w:rsidR="006E75E6" w:rsidRPr="006E75E6" w:rsidRDefault="006E75E6" w:rsidP="00487D56">
      <w:pPr>
        <w:pStyle w:val="StandartSportsbook"/>
      </w:pPr>
      <w:r>
        <w:t>Wir – das Projektteam sind begeisterte Sportler. Wir streben mit unterschiedlichem Trainings</w:t>
      </w:r>
      <w:ins w:id="93" w:author="Michael Lötscher" w:date="2015-10-27T20:55:00Z">
        <w:r w:rsidR="00F1049F">
          <w:t>-</w:t>
        </w:r>
      </w:ins>
      <w:r>
        <w:t xml:space="preserve">aufwand immer nach dem grössten Erfolg. Deshalb ist uns bewusst, wie zielführend in diesem Zusammenhang eine Trainingsprotokollierung ist. </w:t>
      </w:r>
    </w:p>
    <w:p w14:paraId="3F96CBBF" w14:textId="65C97470" w:rsidR="00B341BD" w:rsidRDefault="00B341BD" w:rsidP="006E75E6">
      <w:pPr>
        <w:pStyle w:val="StandartSportsbook"/>
      </w:pPr>
      <w:bookmarkStart w:id="94" w:name="_Toc433471143"/>
      <w:r>
        <w:t>Das Projekt SportsBook basiert momentan nur auf einer Idee und der Vision des Projektteams Sportler effektiv und effizient zu unterstützen, damit diese Bestleistungen erbringen können.</w:t>
      </w:r>
      <w:r w:rsidR="007E05CE">
        <w:t xml:space="preserve"> Obwohl der App-Markt sehr umkämpft ist,  sieht die Projektleitung </w:t>
      </w:r>
      <w:ins w:id="95" w:author="Michael Lötscher" w:date="2015-10-27T20:56:00Z">
        <w:r w:rsidR="00F1049F">
          <w:t>gute Chancen für einen Erfolg von SportsBook</w:t>
        </w:r>
      </w:ins>
      <w:r w:rsidR="007E05CE">
        <w:t>, da man sich klar von vergleichbaren Apps abhebt.</w:t>
      </w:r>
      <w:bookmarkEnd w:id="94"/>
      <w:r w:rsidR="007E05CE">
        <w:t xml:space="preserve"> </w:t>
      </w:r>
    </w:p>
    <w:p w14:paraId="4128C8AF" w14:textId="260D56F6" w:rsidR="00435780" w:rsidRDefault="008E2D60" w:rsidP="006E75E6">
      <w:pPr>
        <w:pStyle w:val="StandartSportsbook"/>
      </w:pPr>
      <w:bookmarkStart w:id="96" w:name="_Toc433471145"/>
      <w:r>
        <w:t xml:space="preserve">Um SportsBook zum Beispiel über den AppStore von Apple </w:t>
      </w:r>
      <w:r w:rsidR="00E73CB7">
        <w:t>anzubieten</w:t>
      </w:r>
      <w:r>
        <w:t>, muss die App die strengen Auflagen von Apple erfüllen.</w:t>
      </w:r>
      <w:r w:rsidR="004222F4">
        <w:t xml:space="preserve"> Zudem gibt es für die Betriebssysteme in regemässigen Abständen Softwareaktualisierungen oder </w:t>
      </w:r>
      <w:r w:rsidR="00E73CB7">
        <w:t>ein neues Smartphone</w:t>
      </w:r>
      <w:r w:rsidR="004222F4">
        <w:t xml:space="preserve"> mit neuen Funktionen </w:t>
      </w:r>
      <w:r w:rsidR="00E73CB7">
        <w:t xml:space="preserve">kommt </w:t>
      </w:r>
      <w:r w:rsidR="004222F4">
        <w:t>auf den Markt.</w:t>
      </w:r>
      <w:bookmarkEnd w:id="96"/>
      <w:r w:rsidR="004222F4">
        <w:t xml:space="preserve"> </w:t>
      </w:r>
      <w:r w:rsidR="00435780">
        <w:t>)</w:t>
      </w:r>
      <w:r w:rsidR="006E75E6">
        <w:tab/>
      </w:r>
    </w:p>
    <w:p w14:paraId="216CD639" w14:textId="77777777" w:rsidR="004222F4" w:rsidRDefault="004222F4" w:rsidP="00B341BD">
      <w:pPr>
        <w:pStyle w:val="StandartSportsbook"/>
      </w:pPr>
    </w:p>
    <w:p w14:paraId="5592F40A" w14:textId="7FCE246E" w:rsidR="004222F4" w:rsidRDefault="004222F4" w:rsidP="004222F4">
      <w:pPr>
        <w:pStyle w:val="4berschriftSportsbook"/>
      </w:pPr>
      <w:r>
        <w:t>Schwächen IST-Situation</w:t>
      </w:r>
    </w:p>
    <w:p w14:paraId="72127847" w14:textId="6AE5E9F9" w:rsidR="00E73CB7" w:rsidRPr="00E73CB7" w:rsidRDefault="00E73CB7" w:rsidP="00E73CB7">
      <w:pPr>
        <w:pStyle w:val="StandartSportsbook"/>
      </w:pPr>
      <w:bookmarkStart w:id="97" w:name="_Toc433471146"/>
      <w:r>
        <w:t xml:space="preserve">Da SportsBook noch nicht umgesetzt wurde, </w:t>
      </w:r>
      <w:ins w:id="98" w:author="Michael Lötscher" w:date="2015-10-27T20:57:00Z">
        <w:r w:rsidR="00F1049F">
          <w:t>gibt es noch keine definierten Anforderungen</w:t>
        </w:r>
      </w:ins>
      <w:r>
        <w:t>. Deshalb liegt es an der Projektleitung</w:t>
      </w:r>
      <w:r w:rsidR="001D1820">
        <w:t xml:space="preserve"> die Anforderungen so zu definieren, damit die Bedürfnisse der SportsBook Benutzer gedeckt sind.</w:t>
      </w:r>
      <w:bookmarkEnd w:id="97"/>
    </w:p>
    <w:p w14:paraId="05210B1A" w14:textId="3FBECF3B" w:rsidR="006E75E6" w:rsidRDefault="000F4515" w:rsidP="000F4515">
      <w:pPr>
        <w:pStyle w:val="StandartSportsbook"/>
      </w:pPr>
      <w:bookmarkStart w:id="99" w:name="_Toc433471147"/>
      <w:r>
        <w:t xml:space="preserve">Die Projektleitung von SportsBook </w:t>
      </w:r>
      <w:r w:rsidR="001D1820">
        <w:t>verfügt zwar</w:t>
      </w:r>
      <w:r>
        <w:t xml:space="preserve"> über ein fundier</w:t>
      </w:r>
      <w:r w:rsidR="001D1820">
        <w:t>tes Sportwissen. Jedoch hat kein Projektleitungsmitglied Erfahrung mit dem Programmieren von Apps.</w:t>
      </w:r>
      <w:bookmarkEnd w:id="99"/>
      <w:r w:rsidR="001D1820">
        <w:t xml:space="preserve"> </w:t>
      </w:r>
    </w:p>
    <w:p w14:paraId="71570811" w14:textId="77777777" w:rsidR="006E75E6" w:rsidRDefault="006E75E6" w:rsidP="006E75E6">
      <w:pPr>
        <w:pStyle w:val="StandartSportsbook"/>
      </w:pPr>
      <w:r>
        <w:t>Obwohl viele Apps mit Protokoll-Funktion vorhanden sind, mangelt es häufig sehr stark an der Qualität. Durch unsere Analyse des App-Markts, sind wir auf folgende Mängel gestossen:</w:t>
      </w:r>
    </w:p>
    <w:p w14:paraId="756A4157" w14:textId="29E579F0" w:rsidR="00DC571A" w:rsidRDefault="006E75E6" w:rsidP="006E75E6">
      <w:pPr>
        <w:pStyle w:val="StandartSportsbook"/>
        <w:numPr>
          <w:ilvl w:val="0"/>
          <w:numId w:val="36"/>
        </w:numPr>
        <w:rPr>
          <w:ins w:id="100" w:author="Michael Lötscher" w:date="2015-10-27T21:03:00Z"/>
        </w:rPr>
      </w:pPr>
      <w:r w:rsidRPr="002F4AF4">
        <w:rPr>
          <w:b/>
        </w:rPr>
        <w:lastRenderedPageBreak/>
        <w:t>Werbung</w:t>
      </w:r>
      <w:r>
        <w:t xml:space="preserve">: </w:t>
      </w:r>
      <w:ins w:id="101" w:author="Michael Lötscher" w:date="2015-10-27T20:59:00Z">
        <w:r w:rsidR="00F1049F">
          <w:t xml:space="preserve">Es wird oft und viel Werbung </w:t>
        </w:r>
      </w:ins>
      <w:ins w:id="102" w:author="Michael Lötscher" w:date="2015-10-27T21:00:00Z">
        <w:r w:rsidR="00F1049F">
          <w:t>aufgeschaltet. Man kann dann zum Beispiel die App nur weiter beutzen, wenn man ein 30 Sekunden W</w:t>
        </w:r>
      </w:ins>
      <w:ins w:id="103" w:author="Michael Lötscher" w:date="2015-10-27T21:01:00Z">
        <w:r w:rsidR="00F1049F">
          <w:t>erbevideo anschaut.</w:t>
        </w:r>
      </w:ins>
      <w:ins w:id="104" w:author="Michael Lötscher" w:date="2015-10-27T20:58:00Z">
        <w:r w:rsidR="00F1049F">
          <w:t xml:space="preserve"> </w:t>
        </w:r>
      </w:ins>
      <w:ins w:id="105" w:author="Michael Lötscher" w:date="2015-10-27T21:01:00Z">
        <w:r w:rsidR="00F1049F">
          <w:t>W</w:t>
        </w:r>
      </w:ins>
      <w:r>
        <w:t>irkt sehr störend</w:t>
      </w:r>
      <w:ins w:id="106" w:author="Michael Lötscher" w:date="2015-10-27T21:01:00Z">
        <w:r w:rsidR="00F1049F">
          <w:t xml:space="preserve"> und ist ineffizient, da es den Protokollierungsprozess verlängert.</w:t>
        </w:r>
      </w:ins>
    </w:p>
    <w:p w14:paraId="29A9D80B" w14:textId="4C18285A" w:rsidR="006E75E6" w:rsidRDefault="006E75E6" w:rsidP="00DC571A">
      <w:pPr>
        <w:pStyle w:val="StandartSportsbook"/>
        <w:numPr>
          <w:ilvl w:val="0"/>
          <w:numId w:val="36"/>
        </w:numPr>
      </w:pPr>
      <w:r w:rsidRPr="00DC571A">
        <w:rPr>
          <w:b/>
        </w:rPr>
        <w:t>Stark Spezialisiert</w:t>
      </w:r>
      <w:r>
        <w:t xml:space="preserve">: </w:t>
      </w:r>
      <w:ins w:id="107" w:author="Michael Lötscher" w:date="2015-10-27T21:02:00Z">
        <w:r w:rsidR="00DC571A">
          <w:t>Es gibt auf den ersten</w:t>
        </w:r>
      </w:ins>
      <w:r>
        <w:t xml:space="preserve"> Blick ansprechende Apps. Beim genaueren Hinsehen </w:t>
      </w:r>
      <w:ins w:id="108" w:author="Michael Lötscher" w:date="2015-10-27T21:04:00Z">
        <w:r w:rsidR="00DC571A">
          <w:t>erkennt man jedoch</w:t>
        </w:r>
      </w:ins>
      <w:r>
        <w:t>, das</w:t>
      </w:r>
      <w:ins w:id="109" w:author="Michael Lötscher" w:date="2015-10-27T21:03:00Z">
        <w:r w:rsidR="00DC571A">
          <w:t>s</w:t>
        </w:r>
      </w:ins>
      <w:r>
        <w:t xml:space="preserve"> die App </w:t>
      </w:r>
      <w:bookmarkStart w:id="110" w:name="_GoBack"/>
      <w:bookmarkEnd w:id="110"/>
      <w:ins w:id="111" w:author="Michael Lötscher" w:date="2015-10-27T21:04:00Z">
        <w:r w:rsidR="00DC571A">
          <w:t>nur</w:t>
        </w:r>
        <w:r w:rsidR="00DC571A">
          <w:t xml:space="preserve"> </w:t>
        </w:r>
      </w:ins>
      <w:r>
        <w:t xml:space="preserve">auf eine Sportart ausgerichtet </w:t>
      </w:r>
      <w:ins w:id="112" w:author="Michael Lötscher" w:date="2015-10-27T21:03:00Z">
        <w:r w:rsidR="00DC571A">
          <w:t>ist</w:t>
        </w:r>
        <w:r w:rsidR="00DC571A">
          <w:t xml:space="preserve"> </w:t>
        </w:r>
      </w:ins>
      <w:r>
        <w:t>und sich nicht anpassen lässt. Für Randsportarten wie Rudern nicht gerade ideal.</w:t>
      </w:r>
    </w:p>
    <w:p w14:paraId="73D1F489" w14:textId="77777777" w:rsidR="006E75E6" w:rsidRPr="008C16DB" w:rsidRDefault="006E75E6" w:rsidP="006E75E6">
      <w:pPr>
        <w:pStyle w:val="StandartSportsbook"/>
        <w:numPr>
          <w:ilvl w:val="0"/>
          <w:numId w:val="36"/>
        </w:numPr>
        <w:rPr>
          <w:color w:val="FF0000"/>
        </w:rPr>
      </w:pPr>
      <w:r w:rsidRPr="008C16DB">
        <w:rPr>
          <w:color w:val="FF0000"/>
        </w:rPr>
        <w:t>… weitere Schwächen aufzählen…</w:t>
      </w:r>
    </w:p>
    <w:p w14:paraId="46E86618" w14:textId="77777777" w:rsidR="006E75E6" w:rsidRDefault="006E75E6" w:rsidP="000F4515">
      <w:pPr>
        <w:pStyle w:val="StandartSportsbook"/>
      </w:pPr>
    </w:p>
    <w:p w14:paraId="61B2E316" w14:textId="77777777" w:rsidR="001D1820" w:rsidRDefault="001D1820" w:rsidP="000F4515">
      <w:pPr>
        <w:pStyle w:val="StandartSportsbook"/>
      </w:pPr>
    </w:p>
    <w:p w14:paraId="37CF1628" w14:textId="41E1ABA5" w:rsidR="001D1820" w:rsidRDefault="001D1820" w:rsidP="001D1820">
      <w:pPr>
        <w:pStyle w:val="4berschriftSportsbook"/>
      </w:pPr>
      <w:r>
        <w:t>Soll-Situation</w:t>
      </w:r>
    </w:p>
    <w:p w14:paraId="3E9A55FD" w14:textId="54683A05" w:rsidR="001D1820" w:rsidRPr="001D1820" w:rsidRDefault="001D1820" w:rsidP="001D1820">
      <w:pPr>
        <w:pStyle w:val="StandartSportsbook"/>
      </w:pPr>
      <w:bookmarkStart w:id="113" w:name="_Toc433471148"/>
      <w:r>
        <w:t xml:space="preserve">Das Kennen der genauen Bedürfnisse der SportsBook Benutzer ermöglicht es, die Anforderungen </w:t>
      </w:r>
      <w:r w:rsidR="00536601">
        <w:t>korrekt und klar zu definieren</w:t>
      </w:r>
      <w:r>
        <w:t xml:space="preserve">. </w:t>
      </w:r>
      <w:r w:rsidR="00536601">
        <w:t>Denn n</w:t>
      </w:r>
      <w:r>
        <w:t xml:space="preserve">ur wenn die Anforderungen klar definiert sind, kann beurteilt werden, welche Funktionen für die Applikation </w:t>
      </w:r>
      <w:r w:rsidR="00536601">
        <w:t>notwendig</w:t>
      </w:r>
      <w:r>
        <w:t xml:space="preserve"> sind.</w:t>
      </w:r>
      <w:bookmarkEnd w:id="113"/>
      <w:r>
        <w:t xml:space="preserve"> </w:t>
      </w:r>
    </w:p>
    <w:p w14:paraId="3264A85D" w14:textId="316A271F" w:rsidR="005319AA" w:rsidRDefault="005319AA" w:rsidP="007A58F9">
      <w:pPr>
        <w:pStyle w:val="3berschriftSportsBook"/>
        <w:numPr>
          <w:ilvl w:val="2"/>
          <w:numId w:val="20"/>
        </w:numPr>
      </w:pPr>
      <w:bookmarkStart w:id="114" w:name="_Toc306900904"/>
      <w:bookmarkStart w:id="115" w:name="_Toc306901341"/>
      <w:bookmarkStart w:id="116" w:name="_Toc306901746"/>
      <w:bookmarkStart w:id="117" w:name="_Toc433471149"/>
      <w:r>
        <w:t>Trainingsprotokoll</w:t>
      </w:r>
      <w:bookmarkEnd w:id="114"/>
      <w:bookmarkEnd w:id="115"/>
      <w:bookmarkEnd w:id="116"/>
      <w:bookmarkEnd w:id="117"/>
    </w:p>
    <w:p w14:paraId="5A9BC5DD" w14:textId="77777777" w:rsidR="005319AA" w:rsidRDefault="005319AA" w:rsidP="00002CF4">
      <w:pPr>
        <w:pStyle w:val="StandartSportsbook"/>
      </w:pPr>
      <w:bookmarkStart w:id="118" w:name="_Toc306900905"/>
      <w:bookmarkStart w:id="119" w:name="_Toc306901051"/>
      <w:bookmarkStart w:id="120" w:name="_Toc306901342"/>
      <w:bookmarkStart w:id="121" w:name="_Toc306901747"/>
      <w:bookmarkStart w:id="122" w:name="_Toc433471150"/>
      <w:r>
        <w:t>In SportsBook sollen alle relevanten Daten einer Trainingseinheit eingetragen werden können. Das wären folgende:</w:t>
      </w:r>
      <w:bookmarkEnd w:id="118"/>
      <w:bookmarkEnd w:id="119"/>
      <w:bookmarkEnd w:id="120"/>
      <w:bookmarkEnd w:id="121"/>
      <w:bookmarkEnd w:id="122"/>
    </w:p>
    <w:p w14:paraId="56812053" w14:textId="2BDF734E" w:rsidR="005319AA" w:rsidRPr="00A63267" w:rsidRDefault="005319AA" w:rsidP="00F05CE9">
      <w:pPr>
        <w:pStyle w:val="StandartSportsbook"/>
      </w:pPr>
      <w:bookmarkStart w:id="123" w:name="_Toc306900906"/>
      <w:bookmarkStart w:id="124" w:name="_Toc306901052"/>
      <w:bookmarkStart w:id="125" w:name="_Toc306901343"/>
      <w:bookmarkStart w:id="126" w:name="_Toc306901748"/>
      <w:bookmarkStart w:id="127" w:name="_Toc433471151"/>
      <w:r>
        <w:t>Datum der Trainingseinheit</w:t>
      </w:r>
      <w:bookmarkEnd w:id="123"/>
      <w:bookmarkEnd w:id="124"/>
      <w:bookmarkEnd w:id="125"/>
      <w:bookmarkEnd w:id="126"/>
      <w:bookmarkEnd w:id="127"/>
    </w:p>
    <w:p w14:paraId="32C1EBCA" w14:textId="77777777" w:rsidR="005319AA" w:rsidRPr="00710C4F" w:rsidRDefault="005319AA" w:rsidP="007A58F9">
      <w:pPr>
        <w:pStyle w:val="3berschriftSportsBook"/>
        <w:numPr>
          <w:ilvl w:val="2"/>
          <w:numId w:val="20"/>
        </w:numPr>
      </w:pPr>
      <w:bookmarkStart w:id="128" w:name="_Toc306900907"/>
      <w:bookmarkStart w:id="129" w:name="_Toc306901344"/>
      <w:bookmarkStart w:id="130" w:name="_Toc306901749"/>
      <w:bookmarkStart w:id="131" w:name="_Toc433471152"/>
      <w:r w:rsidRPr="00710C4F">
        <w:t>Auswertung</w:t>
      </w:r>
      <w:bookmarkEnd w:id="128"/>
      <w:bookmarkEnd w:id="129"/>
      <w:bookmarkEnd w:id="130"/>
      <w:bookmarkEnd w:id="131"/>
    </w:p>
    <w:p w14:paraId="230807DE" w14:textId="77777777" w:rsidR="00545116" w:rsidRDefault="005319AA" w:rsidP="007A58F9">
      <w:pPr>
        <w:pStyle w:val="3berschriftSportsBook"/>
        <w:numPr>
          <w:ilvl w:val="2"/>
          <w:numId w:val="20"/>
        </w:numPr>
      </w:pPr>
      <w:bookmarkStart w:id="132" w:name="_Toc306900908"/>
      <w:bookmarkStart w:id="133" w:name="_Toc306901345"/>
      <w:bookmarkStart w:id="134" w:name="_Toc306901750"/>
      <w:bookmarkStart w:id="135" w:name="_Toc433471153"/>
      <w:r w:rsidRPr="00710C4F">
        <w:t>Sharing</w:t>
      </w:r>
      <w:bookmarkEnd w:id="132"/>
      <w:bookmarkEnd w:id="133"/>
      <w:bookmarkEnd w:id="134"/>
      <w:bookmarkEnd w:id="135"/>
    </w:p>
    <w:p w14:paraId="76AE018B" w14:textId="425E6F9F" w:rsidR="00545116" w:rsidRPr="00545116" w:rsidRDefault="00545116" w:rsidP="00545116">
      <w:pPr>
        <w:pStyle w:val="StandartSportsbook"/>
      </w:pPr>
      <w:bookmarkStart w:id="136" w:name="_Toc306900909"/>
      <w:bookmarkStart w:id="137" w:name="_Toc306901055"/>
      <w:bookmarkStart w:id="138" w:name="_Toc306901346"/>
      <w:bookmarkStart w:id="139" w:name="_Toc306901751"/>
      <w:bookmarkStart w:id="140" w:name="_Toc433471154"/>
      <w:r>
        <w:t>Protokolle mit anderen Mitgliedern teilen.</w:t>
      </w:r>
      <w:bookmarkEnd w:id="136"/>
      <w:bookmarkEnd w:id="137"/>
      <w:bookmarkEnd w:id="138"/>
      <w:bookmarkEnd w:id="139"/>
      <w:bookmarkEnd w:id="140"/>
    </w:p>
    <w:p w14:paraId="6646C26D" w14:textId="06228DFE" w:rsidR="005319AA" w:rsidRDefault="005319AA" w:rsidP="007A58F9">
      <w:pPr>
        <w:pStyle w:val="3berschriftSportsBook"/>
        <w:numPr>
          <w:ilvl w:val="2"/>
          <w:numId w:val="20"/>
        </w:numPr>
      </w:pPr>
      <w:bookmarkStart w:id="141" w:name="_Toc306900910"/>
      <w:bookmarkStart w:id="142" w:name="_Toc306901347"/>
      <w:bookmarkStart w:id="143" w:name="_Toc306901752"/>
      <w:bookmarkStart w:id="144" w:name="_Toc433471155"/>
      <w:r>
        <w:t>Kompatibilität</w:t>
      </w:r>
      <w:bookmarkEnd w:id="141"/>
      <w:bookmarkEnd w:id="142"/>
      <w:bookmarkEnd w:id="143"/>
      <w:bookmarkEnd w:id="144"/>
    </w:p>
    <w:p w14:paraId="3F0B2618" w14:textId="1B6B2784" w:rsidR="00A37ABA" w:rsidRDefault="005319AA" w:rsidP="00F05CE9">
      <w:pPr>
        <w:pStyle w:val="StandartSportsbook"/>
      </w:pPr>
      <w:bookmarkStart w:id="145" w:name="_Toc306900911"/>
      <w:bookmarkStart w:id="146" w:name="_Toc306901057"/>
      <w:bookmarkStart w:id="147" w:name="_Toc306901348"/>
      <w:bookmarkStart w:id="148" w:name="_Toc306901753"/>
      <w:bookmarkStart w:id="149" w:name="_Toc433471156"/>
      <w:r>
        <w:t>Abklären ob Plattformunabhängig möglich ist</w:t>
      </w:r>
      <w:bookmarkEnd w:id="145"/>
      <w:bookmarkEnd w:id="146"/>
      <w:bookmarkEnd w:id="147"/>
      <w:bookmarkEnd w:id="148"/>
      <w:bookmarkEnd w:id="149"/>
    </w:p>
    <w:p w14:paraId="55632523" w14:textId="77777777" w:rsidR="008E6D7F" w:rsidRDefault="008E6D7F" w:rsidP="00F05CE9">
      <w:pPr>
        <w:pStyle w:val="StandartSportsbook"/>
      </w:pPr>
    </w:p>
    <w:p w14:paraId="0BAD01C7" w14:textId="3DC03478" w:rsidR="006E75E6" w:rsidRDefault="006E75E6" w:rsidP="00F05CE9">
      <w:pPr>
        <w:pStyle w:val="StandartSportsbook"/>
      </w:pPr>
    </w:p>
    <w:p w14:paraId="0F54A810" w14:textId="77777777" w:rsidR="006E75E6" w:rsidRDefault="006E75E6" w:rsidP="00F05CE9">
      <w:pPr>
        <w:pStyle w:val="StandartSportsbook"/>
      </w:pPr>
    </w:p>
    <w:p w14:paraId="713C068F" w14:textId="77777777" w:rsidR="006E75E6" w:rsidRDefault="006E75E6" w:rsidP="00F05CE9">
      <w:pPr>
        <w:pStyle w:val="StandartSportsbook"/>
      </w:pPr>
    </w:p>
    <w:p w14:paraId="709F81F6" w14:textId="77777777" w:rsidR="006E75E6" w:rsidRDefault="006E75E6" w:rsidP="00F05CE9">
      <w:pPr>
        <w:pStyle w:val="StandartSportsbook"/>
      </w:pPr>
    </w:p>
    <w:p w14:paraId="4D248CC7" w14:textId="77777777" w:rsidR="006E75E6" w:rsidRDefault="006E75E6" w:rsidP="00F05CE9">
      <w:pPr>
        <w:pStyle w:val="StandartSportsbook"/>
      </w:pPr>
    </w:p>
    <w:p w14:paraId="2F63C33A" w14:textId="77777777" w:rsidR="006E75E6" w:rsidRDefault="006E75E6" w:rsidP="00F05CE9">
      <w:pPr>
        <w:pStyle w:val="StandartSportsbook"/>
      </w:pPr>
    </w:p>
    <w:p w14:paraId="11AAFD33" w14:textId="77777777" w:rsidR="006E75E6" w:rsidRDefault="006E75E6" w:rsidP="00F05CE9">
      <w:pPr>
        <w:pStyle w:val="StandartSportsbook"/>
      </w:pPr>
    </w:p>
    <w:p w14:paraId="3E476EA5" w14:textId="77777777" w:rsidR="00545116" w:rsidRDefault="005C1539" w:rsidP="00545116">
      <w:pPr>
        <w:pStyle w:val="2berschriftSportsbook"/>
      </w:pPr>
      <w:bookmarkStart w:id="150" w:name="_Toc278553568"/>
      <w:bookmarkStart w:id="151" w:name="_Toc306900912"/>
      <w:bookmarkStart w:id="152" w:name="_Toc306901349"/>
      <w:bookmarkStart w:id="153" w:name="_Toc306901754"/>
      <w:bookmarkStart w:id="154" w:name="_Toc433471157"/>
      <w:r>
        <w:t>Stakeholder</w:t>
      </w:r>
      <w:bookmarkEnd w:id="150"/>
      <w:bookmarkEnd w:id="151"/>
      <w:bookmarkEnd w:id="152"/>
      <w:bookmarkEnd w:id="153"/>
      <w:bookmarkEnd w:id="154"/>
    </w:p>
    <w:p w14:paraId="3D86A24A" w14:textId="60BE2648" w:rsidR="00536601" w:rsidRPr="00545116" w:rsidRDefault="00545116" w:rsidP="00002CF4">
      <w:pPr>
        <w:pStyle w:val="Info"/>
      </w:pPr>
      <w:bookmarkStart w:id="155" w:name="_Toc306900913"/>
      <w:bookmarkStart w:id="156" w:name="_Toc306901059"/>
      <w:bookmarkStart w:id="157" w:name="_Toc306901350"/>
      <w:bookmarkStart w:id="158" w:name="_Toc306901755"/>
      <w:bookmarkStart w:id="159" w:name="_Toc433471158"/>
      <w:r w:rsidRPr="00545116">
        <w:t xml:space="preserve">Einzubeziehende Stakeholder </w:t>
      </w:r>
      <w:r w:rsidRPr="00545116">
        <w:sym w:font="Symbol" w:char="F0AE"/>
      </w:r>
      <w:r w:rsidRPr="00545116">
        <w:t xml:space="preserve"> Stakeholdertabelle, Stakeholderkarte (Zwiebelmodell)</w:t>
      </w:r>
      <w:bookmarkEnd w:id="155"/>
      <w:bookmarkEnd w:id="156"/>
      <w:bookmarkEnd w:id="157"/>
      <w:bookmarkEnd w:id="158"/>
      <w:bookmarkEnd w:id="159"/>
    </w:p>
    <w:p w14:paraId="23A18A08" w14:textId="77777777" w:rsidR="00545116" w:rsidRDefault="007869AF" w:rsidP="007A58F9">
      <w:pPr>
        <w:pStyle w:val="3berschriftSportsBook"/>
        <w:numPr>
          <w:ilvl w:val="2"/>
          <w:numId w:val="20"/>
        </w:numPr>
      </w:pPr>
      <w:bookmarkStart w:id="160" w:name="_Toc306900914"/>
      <w:bookmarkStart w:id="161" w:name="_Toc306901351"/>
      <w:bookmarkStart w:id="162" w:name="_Toc306901756"/>
      <w:bookmarkStart w:id="163" w:name="_Toc433471159"/>
      <w:r>
        <w:t>Umschreibung der Stakeholder</w:t>
      </w:r>
      <w:bookmarkEnd w:id="160"/>
      <w:bookmarkEnd w:id="161"/>
      <w:bookmarkEnd w:id="162"/>
      <w:bookmarkEnd w:id="163"/>
    </w:p>
    <w:p w14:paraId="2CCDFC30" w14:textId="6CB30D67" w:rsidR="00536601" w:rsidRDefault="00536601" w:rsidP="00536601">
      <w:pPr>
        <w:pStyle w:val="StandartSportsbook"/>
      </w:pPr>
      <w:bookmarkStart w:id="164" w:name="_Toc433471160"/>
      <w:r>
        <w:lastRenderedPageBreak/>
        <w:t xml:space="preserve">Zu den Stakeholder gehören alle zukünftigen Benutzer der SportsBook Applikation, die durch deren Benutzung ihre Leistungen dokumentieren. </w:t>
      </w:r>
      <w:r w:rsidR="009509BD">
        <w:t xml:space="preserve">Um die Bedürfnisse der SportsBook Benutzer kennen zu lernen, werden Interviews mit </w:t>
      </w:r>
      <w:r>
        <w:t xml:space="preserve"> </w:t>
      </w:r>
      <w:r w:rsidR="009509BD">
        <w:t>Sportlern und Trainern aus unterschiedlichen Sportarten geführt.</w:t>
      </w:r>
      <w:bookmarkEnd w:id="164"/>
      <w:r w:rsidR="009509BD">
        <w:t xml:space="preserve">  </w:t>
      </w:r>
    </w:p>
    <w:p w14:paraId="1A39CC4C" w14:textId="77777777" w:rsidR="001B04AE" w:rsidRDefault="009509BD" w:rsidP="00536601">
      <w:pPr>
        <w:pStyle w:val="StandartSportsbook"/>
      </w:pPr>
      <w:bookmarkStart w:id="165" w:name="_Toc433471161"/>
      <w:r>
        <w:t xml:space="preserve">Eine weitere Anspruchsgruppe sind die Investoren, die gewisse Anforderungen an die Applikation haben, mit denen sich ein Profit </w:t>
      </w:r>
      <w:r w:rsidR="001B04AE">
        <w:t>erwirtschaften</w:t>
      </w:r>
      <w:r>
        <w:t xml:space="preserve"> lässt.</w:t>
      </w:r>
      <w:bookmarkEnd w:id="165"/>
      <w:r>
        <w:t xml:space="preserve"> </w:t>
      </w:r>
    </w:p>
    <w:p w14:paraId="0B27727E" w14:textId="5CE131DC" w:rsidR="002041EC" w:rsidRDefault="001B04AE" w:rsidP="001B04AE">
      <w:pPr>
        <w:pStyle w:val="StandartSportsbook"/>
        <w:sectPr w:rsidR="002041EC" w:rsidSect="00B558FC">
          <w:pgSz w:w="11906" w:h="16838" w:code="9"/>
          <w:pgMar w:top="2296" w:right="1202" w:bottom="1633" w:left="1899" w:header="567" w:footer="567" w:gutter="0"/>
          <w:cols w:space="708"/>
          <w:titlePg/>
          <w:docGrid w:linePitch="360"/>
        </w:sectPr>
      </w:pPr>
      <w:bookmarkStart w:id="166" w:name="_Toc433471162"/>
      <w:r>
        <w:t>Die nachfolgende Tabelle listet alle ermittelten Anspruchsgruppen auf und liefert detaillierte Informationen. Die Grafik danach gibt Auskunft über die Einordnung und Relevanz der einzelnen Stakeholder.</w:t>
      </w:r>
      <w:bookmarkStart w:id="167" w:name="_Toc306900915"/>
      <w:bookmarkStart w:id="168" w:name="_Toc306901352"/>
      <w:bookmarkStart w:id="169" w:name="_Toc306901757"/>
      <w:bookmarkEnd w:id="166"/>
    </w:p>
    <w:p w14:paraId="2AD36051" w14:textId="2D1EA187" w:rsidR="00445963" w:rsidRDefault="007869AF" w:rsidP="007A58F9">
      <w:pPr>
        <w:pStyle w:val="3berschriftSportsBook"/>
        <w:numPr>
          <w:ilvl w:val="2"/>
          <w:numId w:val="20"/>
        </w:numPr>
      </w:pPr>
      <w:bookmarkStart w:id="170" w:name="_Toc433471163"/>
      <w:r>
        <w:lastRenderedPageBreak/>
        <w:t>Tabelle der Stakeholder</w:t>
      </w:r>
      <w:bookmarkEnd w:id="167"/>
      <w:bookmarkEnd w:id="168"/>
      <w:bookmarkEnd w:id="169"/>
      <w:bookmarkEnd w:id="170"/>
    </w:p>
    <w:p w14:paraId="496FCD76" w14:textId="22D2CD23" w:rsidR="009C0782" w:rsidRDefault="002041EC" w:rsidP="002041EC">
      <w:pPr>
        <w:pStyle w:val="StandartSportsbook"/>
        <w:tabs>
          <w:tab w:val="clear" w:pos="397"/>
          <w:tab w:val="left" w:pos="2263"/>
        </w:tabs>
      </w:pPr>
      <w:r>
        <w:tab/>
      </w:r>
    </w:p>
    <w:tbl>
      <w:tblPr>
        <w:tblStyle w:val="Tabellenraster"/>
        <w:tblW w:w="14208" w:type="dxa"/>
        <w:tblLook w:val="04A0" w:firstRow="1" w:lastRow="0" w:firstColumn="1" w:lastColumn="0" w:noHBand="0" w:noVBand="1"/>
      </w:tblPr>
      <w:tblGrid>
        <w:gridCol w:w="2354"/>
        <w:gridCol w:w="2386"/>
        <w:gridCol w:w="2360"/>
        <w:gridCol w:w="2370"/>
        <w:gridCol w:w="2371"/>
        <w:gridCol w:w="2367"/>
      </w:tblGrid>
      <w:tr w:rsidR="002041EC" w14:paraId="0FDC35A3" w14:textId="77777777" w:rsidTr="002041EC">
        <w:trPr>
          <w:trHeight w:val="476"/>
        </w:trPr>
        <w:tc>
          <w:tcPr>
            <w:tcW w:w="2354" w:type="dxa"/>
          </w:tcPr>
          <w:p w14:paraId="656E0E84" w14:textId="6458CC6D" w:rsidR="009C0782" w:rsidRPr="009C0782" w:rsidRDefault="00BC6EBC" w:rsidP="001B04AE">
            <w:pPr>
              <w:pStyle w:val="StandartSportsbook"/>
              <w:jc w:val="left"/>
              <w:rPr>
                <w:b/>
              </w:rPr>
            </w:pPr>
            <w:bookmarkStart w:id="171" w:name="_Toc306900917"/>
            <w:bookmarkStart w:id="172" w:name="_Toc306901063"/>
            <w:bookmarkStart w:id="173" w:name="_Toc306901354"/>
            <w:bookmarkStart w:id="174" w:name="_Toc306901759"/>
            <w:r>
              <w:rPr>
                <w:b/>
              </w:rPr>
              <w:t xml:space="preserve">Rolle </w:t>
            </w:r>
            <w:r w:rsidR="009C0782" w:rsidRPr="009C0782">
              <w:rPr>
                <w:b/>
              </w:rPr>
              <w:t>der Stakeholder</w:t>
            </w:r>
            <w:bookmarkEnd w:id="171"/>
            <w:bookmarkEnd w:id="172"/>
            <w:bookmarkEnd w:id="173"/>
            <w:bookmarkEnd w:id="174"/>
          </w:p>
        </w:tc>
        <w:tc>
          <w:tcPr>
            <w:tcW w:w="2386" w:type="dxa"/>
          </w:tcPr>
          <w:p w14:paraId="4A2FBB3D" w14:textId="7FCBBD9F" w:rsidR="009C0782" w:rsidRPr="009C0782" w:rsidRDefault="009C0782" w:rsidP="001B04AE">
            <w:pPr>
              <w:pStyle w:val="StandartSportsbook"/>
              <w:jc w:val="left"/>
              <w:rPr>
                <w:b/>
              </w:rPr>
            </w:pPr>
            <w:bookmarkStart w:id="175" w:name="_Toc306900918"/>
            <w:bookmarkStart w:id="176" w:name="_Toc306901064"/>
            <w:bookmarkStart w:id="177" w:name="_Toc306901355"/>
            <w:bookmarkStart w:id="178" w:name="_Toc306901760"/>
            <w:r w:rsidRPr="009C0782">
              <w:rPr>
                <w:b/>
              </w:rPr>
              <w:t>Beschreibung</w:t>
            </w:r>
            <w:bookmarkEnd w:id="175"/>
            <w:bookmarkEnd w:id="176"/>
            <w:bookmarkEnd w:id="177"/>
            <w:bookmarkEnd w:id="178"/>
          </w:p>
        </w:tc>
        <w:tc>
          <w:tcPr>
            <w:tcW w:w="2360" w:type="dxa"/>
          </w:tcPr>
          <w:p w14:paraId="242EF279" w14:textId="295DDBC7" w:rsidR="009C0782" w:rsidRPr="009C0782" w:rsidRDefault="009C0782" w:rsidP="001B04AE">
            <w:pPr>
              <w:pStyle w:val="StandartSportsbook"/>
              <w:jc w:val="left"/>
              <w:rPr>
                <w:b/>
              </w:rPr>
            </w:pPr>
            <w:bookmarkStart w:id="179" w:name="_Toc306900919"/>
            <w:bookmarkStart w:id="180" w:name="_Toc306901065"/>
            <w:bookmarkStart w:id="181" w:name="_Toc306901356"/>
            <w:bookmarkStart w:id="182" w:name="_Toc306901761"/>
            <w:r>
              <w:rPr>
                <w:b/>
              </w:rPr>
              <w:t>Konkrete Vertreter</w:t>
            </w:r>
            <w:bookmarkEnd w:id="179"/>
            <w:bookmarkEnd w:id="180"/>
            <w:bookmarkEnd w:id="181"/>
            <w:bookmarkEnd w:id="182"/>
          </w:p>
        </w:tc>
        <w:tc>
          <w:tcPr>
            <w:tcW w:w="2370" w:type="dxa"/>
          </w:tcPr>
          <w:p w14:paraId="3818C13B" w14:textId="60D7AAFE" w:rsidR="009C0782" w:rsidRPr="009C0782" w:rsidRDefault="009C0782" w:rsidP="001B04AE">
            <w:pPr>
              <w:pStyle w:val="StandartSportsbook"/>
              <w:jc w:val="left"/>
              <w:rPr>
                <w:b/>
              </w:rPr>
            </w:pPr>
            <w:bookmarkStart w:id="183" w:name="_Toc306900920"/>
            <w:bookmarkStart w:id="184" w:name="_Toc306901066"/>
            <w:bookmarkStart w:id="185" w:name="_Toc306901357"/>
            <w:bookmarkStart w:id="186" w:name="_Toc306901762"/>
            <w:r>
              <w:rPr>
                <w:b/>
              </w:rPr>
              <w:t>Verfügbarkeit</w:t>
            </w:r>
            <w:bookmarkEnd w:id="183"/>
            <w:bookmarkEnd w:id="184"/>
            <w:bookmarkEnd w:id="185"/>
            <w:bookmarkEnd w:id="186"/>
          </w:p>
        </w:tc>
        <w:tc>
          <w:tcPr>
            <w:tcW w:w="2371" w:type="dxa"/>
          </w:tcPr>
          <w:p w14:paraId="28B9D3E5" w14:textId="0BA67A04" w:rsidR="009C0782" w:rsidRPr="009C0782" w:rsidRDefault="009C0782" w:rsidP="001B04AE">
            <w:pPr>
              <w:pStyle w:val="StandartSportsbook"/>
              <w:jc w:val="left"/>
              <w:rPr>
                <w:b/>
              </w:rPr>
            </w:pPr>
            <w:bookmarkStart w:id="187" w:name="_Toc306900921"/>
            <w:bookmarkStart w:id="188" w:name="_Toc306901067"/>
            <w:bookmarkStart w:id="189" w:name="_Toc306901358"/>
            <w:bookmarkStart w:id="190" w:name="_Toc306901763"/>
            <w:r>
              <w:rPr>
                <w:b/>
              </w:rPr>
              <w:t>Wissensgebiet</w:t>
            </w:r>
            <w:bookmarkEnd w:id="187"/>
            <w:bookmarkEnd w:id="188"/>
            <w:bookmarkEnd w:id="189"/>
            <w:bookmarkEnd w:id="190"/>
          </w:p>
        </w:tc>
        <w:tc>
          <w:tcPr>
            <w:tcW w:w="2367" w:type="dxa"/>
          </w:tcPr>
          <w:p w14:paraId="7C02BB66" w14:textId="6AD5FAF0" w:rsidR="009C0782" w:rsidRPr="009C0782" w:rsidRDefault="00A37ABA" w:rsidP="001B04AE">
            <w:pPr>
              <w:pStyle w:val="StandartSportsbook"/>
              <w:jc w:val="left"/>
              <w:rPr>
                <w:b/>
              </w:rPr>
            </w:pPr>
            <w:bookmarkStart w:id="191" w:name="_Toc306900922"/>
            <w:bookmarkStart w:id="192" w:name="_Toc306901068"/>
            <w:bookmarkStart w:id="193" w:name="_Toc306901359"/>
            <w:bookmarkStart w:id="194" w:name="_Toc306901764"/>
            <w:r>
              <w:rPr>
                <w:b/>
              </w:rPr>
              <w:t>Begründung</w:t>
            </w:r>
            <w:bookmarkEnd w:id="191"/>
            <w:bookmarkEnd w:id="192"/>
            <w:bookmarkEnd w:id="193"/>
            <w:bookmarkEnd w:id="194"/>
          </w:p>
        </w:tc>
      </w:tr>
      <w:tr w:rsidR="002041EC" w14:paraId="0C388484" w14:textId="77777777" w:rsidTr="002041EC">
        <w:trPr>
          <w:trHeight w:val="417"/>
        </w:trPr>
        <w:tc>
          <w:tcPr>
            <w:tcW w:w="2354" w:type="dxa"/>
          </w:tcPr>
          <w:p w14:paraId="0E02722E" w14:textId="6A9CC516" w:rsidR="009C0782" w:rsidRDefault="009F26A5" w:rsidP="00583B72">
            <w:pPr>
              <w:pStyle w:val="StandartSportsbook"/>
              <w:jc w:val="left"/>
            </w:pPr>
            <w:r>
              <w:t>SportsBook-Benutzer</w:t>
            </w:r>
          </w:p>
        </w:tc>
        <w:tc>
          <w:tcPr>
            <w:tcW w:w="2386" w:type="dxa"/>
          </w:tcPr>
          <w:p w14:paraId="0EE2F886" w14:textId="77777777" w:rsidR="009C0782" w:rsidRDefault="009C0782" w:rsidP="001B04AE">
            <w:pPr>
              <w:pStyle w:val="StandartSportsbook"/>
              <w:jc w:val="left"/>
            </w:pPr>
          </w:p>
        </w:tc>
        <w:tc>
          <w:tcPr>
            <w:tcW w:w="2360" w:type="dxa"/>
          </w:tcPr>
          <w:p w14:paraId="3464EDCB" w14:textId="01C2265C" w:rsidR="009C0782" w:rsidRDefault="001B04AE" w:rsidP="001B04AE">
            <w:pPr>
              <w:pStyle w:val="StandartSportsbook"/>
              <w:jc w:val="left"/>
            </w:pPr>
            <w:r>
              <w:t>Kevin Stadelmann</w:t>
            </w:r>
          </w:p>
        </w:tc>
        <w:tc>
          <w:tcPr>
            <w:tcW w:w="2370" w:type="dxa"/>
          </w:tcPr>
          <w:p w14:paraId="1F0358AB" w14:textId="77777777" w:rsidR="009C0782" w:rsidRDefault="009C0782" w:rsidP="001B04AE">
            <w:pPr>
              <w:pStyle w:val="StandartSportsbook"/>
              <w:jc w:val="left"/>
            </w:pPr>
          </w:p>
        </w:tc>
        <w:tc>
          <w:tcPr>
            <w:tcW w:w="2371" w:type="dxa"/>
          </w:tcPr>
          <w:p w14:paraId="5E6D5C61" w14:textId="77777777" w:rsidR="009C0782" w:rsidRDefault="009C0782" w:rsidP="001B04AE">
            <w:pPr>
              <w:pStyle w:val="StandartSportsbook"/>
              <w:jc w:val="left"/>
            </w:pPr>
          </w:p>
        </w:tc>
        <w:tc>
          <w:tcPr>
            <w:tcW w:w="2367" w:type="dxa"/>
          </w:tcPr>
          <w:p w14:paraId="247DE149" w14:textId="77777777" w:rsidR="009C0782" w:rsidRDefault="009C0782" w:rsidP="001B04AE">
            <w:pPr>
              <w:pStyle w:val="StandartSportsbook"/>
              <w:jc w:val="left"/>
            </w:pPr>
          </w:p>
        </w:tc>
      </w:tr>
      <w:tr w:rsidR="001B04AE" w14:paraId="200835B2" w14:textId="77777777" w:rsidTr="002041EC">
        <w:trPr>
          <w:trHeight w:val="417"/>
        </w:trPr>
        <w:tc>
          <w:tcPr>
            <w:tcW w:w="2354" w:type="dxa"/>
          </w:tcPr>
          <w:p w14:paraId="2EC868A1" w14:textId="1EB20CF0" w:rsidR="001B04AE" w:rsidRDefault="00583B72" w:rsidP="00583B72">
            <w:pPr>
              <w:pStyle w:val="StandartSportsbook"/>
              <w:jc w:val="left"/>
            </w:pPr>
            <w:r>
              <w:t>Gruppen-Leiter</w:t>
            </w:r>
          </w:p>
        </w:tc>
        <w:tc>
          <w:tcPr>
            <w:tcW w:w="2386" w:type="dxa"/>
          </w:tcPr>
          <w:p w14:paraId="5962BCC8" w14:textId="77777777" w:rsidR="001B04AE" w:rsidRDefault="001B04AE" w:rsidP="001B04AE">
            <w:pPr>
              <w:pStyle w:val="StandartSportsbook"/>
              <w:jc w:val="left"/>
            </w:pPr>
          </w:p>
        </w:tc>
        <w:tc>
          <w:tcPr>
            <w:tcW w:w="2360" w:type="dxa"/>
          </w:tcPr>
          <w:p w14:paraId="3BF12BC2" w14:textId="7B55858B" w:rsidR="001B04AE" w:rsidRDefault="001B04AE" w:rsidP="001B04AE">
            <w:pPr>
              <w:pStyle w:val="StandartSportsbook"/>
              <w:jc w:val="left"/>
            </w:pPr>
            <w:r>
              <w:t>Jonathan Accocella</w:t>
            </w:r>
          </w:p>
        </w:tc>
        <w:tc>
          <w:tcPr>
            <w:tcW w:w="2370" w:type="dxa"/>
          </w:tcPr>
          <w:p w14:paraId="2E2888EB" w14:textId="77777777" w:rsidR="001B04AE" w:rsidRDefault="001B04AE" w:rsidP="001B04AE">
            <w:pPr>
              <w:pStyle w:val="StandartSportsbook"/>
              <w:jc w:val="left"/>
            </w:pPr>
          </w:p>
        </w:tc>
        <w:tc>
          <w:tcPr>
            <w:tcW w:w="2371" w:type="dxa"/>
          </w:tcPr>
          <w:p w14:paraId="6419783C" w14:textId="77777777" w:rsidR="001B04AE" w:rsidRDefault="001B04AE" w:rsidP="001B04AE">
            <w:pPr>
              <w:pStyle w:val="StandartSportsbook"/>
              <w:jc w:val="left"/>
            </w:pPr>
          </w:p>
        </w:tc>
        <w:tc>
          <w:tcPr>
            <w:tcW w:w="2367" w:type="dxa"/>
          </w:tcPr>
          <w:p w14:paraId="40267FF8" w14:textId="77777777" w:rsidR="001B04AE" w:rsidRDefault="001B04AE" w:rsidP="001B04AE">
            <w:pPr>
              <w:pStyle w:val="StandartSportsbook"/>
              <w:jc w:val="left"/>
            </w:pPr>
          </w:p>
        </w:tc>
      </w:tr>
      <w:tr w:rsidR="00583B72" w14:paraId="6B5FE36F" w14:textId="77777777" w:rsidTr="002041EC">
        <w:trPr>
          <w:trHeight w:val="417"/>
        </w:trPr>
        <w:tc>
          <w:tcPr>
            <w:tcW w:w="2354" w:type="dxa"/>
          </w:tcPr>
          <w:p w14:paraId="663865D7" w14:textId="4286B635" w:rsidR="00583B72" w:rsidRDefault="009F26A5" w:rsidP="001B04AE">
            <w:pPr>
              <w:pStyle w:val="StandartSportsbook"/>
              <w:jc w:val="left"/>
            </w:pPr>
            <w:r>
              <w:t>Gruppen-Mitglied</w:t>
            </w:r>
          </w:p>
        </w:tc>
        <w:tc>
          <w:tcPr>
            <w:tcW w:w="2386" w:type="dxa"/>
          </w:tcPr>
          <w:p w14:paraId="1CA7D6A7" w14:textId="77777777" w:rsidR="00583B72" w:rsidRDefault="00583B72" w:rsidP="001B04AE">
            <w:pPr>
              <w:pStyle w:val="StandartSportsbook"/>
              <w:jc w:val="left"/>
            </w:pPr>
          </w:p>
        </w:tc>
        <w:tc>
          <w:tcPr>
            <w:tcW w:w="2360" w:type="dxa"/>
          </w:tcPr>
          <w:p w14:paraId="6DE28D92" w14:textId="77777777" w:rsidR="00583B72" w:rsidRDefault="00583B72" w:rsidP="001B04AE">
            <w:pPr>
              <w:pStyle w:val="StandartSportsbook"/>
              <w:jc w:val="left"/>
            </w:pPr>
          </w:p>
        </w:tc>
        <w:tc>
          <w:tcPr>
            <w:tcW w:w="2370" w:type="dxa"/>
          </w:tcPr>
          <w:p w14:paraId="275E1021" w14:textId="77777777" w:rsidR="00583B72" w:rsidRDefault="00583B72" w:rsidP="001B04AE">
            <w:pPr>
              <w:pStyle w:val="StandartSportsbook"/>
              <w:jc w:val="left"/>
            </w:pPr>
          </w:p>
        </w:tc>
        <w:tc>
          <w:tcPr>
            <w:tcW w:w="2371" w:type="dxa"/>
          </w:tcPr>
          <w:p w14:paraId="5E9D7FA7" w14:textId="77777777" w:rsidR="00583B72" w:rsidRDefault="00583B72" w:rsidP="001B04AE">
            <w:pPr>
              <w:pStyle w:val="StandartSportsbook"/>
              <w:jc w:val="left"/>
            </w:pPr>
          </w:p>
        </w:tc>
        <w:tc>
          <w:tcPr>
            <w:tcW w:w="2367" w:type="dxa"/>
          </w:tcPr>
          <w:p w14:paraId="5B371650" w14:textId="77777777" w:rsidR="00583B72" w:rsidRDefault="00583B72" w:rsidP="001B04AE">
            <w:pPr>
              <w:pStyle w:val="StandartSportsbook"/>
              <w:jc w:val="left"/>
            </w:pPr>
          </w:p>
        </w:tc>
      </w:tr>
      <w:tr w:rsidR="001B04AE" w14:paraId="6D732DEB" w14:textId="77777777" w:rsidTr="002041EC">
        <w:trPr>
          <w:trHeight w:val="417"/>
        </w:trPr>
        <w:tc>
          <w:tcPr>
            <w:tcW w:w="2354" w:type="dxa"/>
          </w:tcPr>
          <w:p w14:paraId="09FB81AB" w14:textId="7B73DEB9" w:rsidR="001B04AE" w:rsidRDefault="001B04AE" w:rsidP="001B04AE">
            <w:pPr>
              <w:pStyle w:val="StandartSportsbook"/>
              <w:tabs>
                <w:tab w:val="center" w:pos="1120"/>
              </w:tabs>
              <w:jc w:val="left"/>
            </w:pPr>
            <w:r>
              <w:t>Investor</w:t>
            </w:r>
            <w:r>
              <w:tab/>
            </w:r>
          </w:p>
        </w:tc>
        <w:tc>
          <w:tcPr>
            <w:tcW w:w="2386" w:type="dxa"/>
          </w:tcPr>
          <w:p w14:paraId="10AA4535" w14:textId="77777777" w:rsidR="001B04AE" w:rsidRDefault="001B04AE" w:rsidP="001B04AE">
            <w:pPr>
              <w:pStyle w:val="StandartSportsbook"/>
              <w:jc w:val="left"/>
            </w:pPr>
          </w:p>
        </w:tc>
        <w:tc>
          <w:tcPr>
            <w:tcW w:w="2360" w:type="dxa"/>
          </w:tcPr>
          <w:p w14:paraId="6F2DABB0" w14:textId="0F0363AE" w:rsidR="001B04AE" w:rsidRDefault="001B04AE" w:rsidP="001B04AE">
            <w:pPr>
              <w:pStyle w:val="StandartSportsbook"/>
              <w:jc w:val="left"/>
            </w:pPr>
            <w:r>
              <w:t>Michael Lötscher</w:t>
            </w:r>
          </w:p>
        </w:tc>
        <w:tc>
          <w:tcPr>
            <w:tcW w:w="2370" w:type="dxa"/>
          </w:tcPr>
          <w:p w14:paraId="462069EF" w14:textId="77777777" w:rsidR="001B04AE" w:rsidRDefault="001B04AE" w:rsidP="001B04AE">
            <w:pPr>
              <w:pStyle w:val="StandartSportsbook"/>
              <w:jc w:val="left"/>
            </w:pPr>
          </w:p>
        </w:tc>
        <w:tc>
          <w:tcPr>
            <w:tcW w:w="2371" w:type="dxa"/>
          </w:tcPr>
          <w:p w14:paraId="648CDE59" w14:textId="77777777" w:rsidR="001B04AE" w:rsidRDefault="001B04AE" w:rsidP="001B04AE">
            <w:pPr>
              <w:pStyle w:val="StandartSportsbook"/>
              <w:jc w:val="left"/>
            </w:pPr>
          </w:p>
        </w:tc>
        <w:tc>
          <w:tcPr>
            <w:tcW w:w="2367" w:type="dxa"/>
          </w:tcPr>
          <w:p w14:paraId="0B3AE516" w14:textId="77777777" w:rsidR="001B04AE" w:rsidRDefault="001B04AE" w:rsidP="001B04AE">
            <w:pPr>
              <w:pStyle w:val="StandartSportsbook"/>
              <w:jc w:val="left"/>
            </w:pPr>
          </w:p>
        </w:tc>
      </w:tr>
      <w:tr w:rsidR="001B04AE" w14:paraId="4245B0D9" w14:textId="77777777" w:rsidTr="002041EC">
        <w:trPr>
          <w:trHeight w:val="417"/>
        </w:trPr>
        <w:tc>
          <w:tcPr>
            <w:tcW w:w="2354" w:type="dxa"/>
          </w:tcPr>
          <w:p w14:paraId="2FBDBF4E" w14:textId="200E9A99" w:rsidR="001B04AE" w:rsidRDefault="001B04AE" w:rsidP="001B04AE">
            <w:pPr>
              <w:pStyle w:val="StandartSportsbook"/>
              <w:tabs>
                <w:tab w:val="center" w:pos="1120"/>
              </w:tabs>
              <w:jc w:val="left"/>
            </w:pPr>
            <w:r>
              <w:t>Management</w:t>
            </w:r>
          </w:p>
        </w:tc>
        <w:tc>
          <w:tcPr>
            <w:tcW w:w="2386" w:type="dxa"/>
          </w:tcPr>
          <w:p w14:paraId="1D60EAA1" w14:textId="77777777" w:rsidR="001B04AE" w:rsidRDefault="001B04AE" w:rsidP="001B04AE">
            <w:pPr>
              <w:pStyle w:val="StandartSportsbook"/>
              <w:jc w:val="left"/>
            </w:pPr>
          </w:p>
        </w:tc>
        <w:tc>
          <w:tcPr>
            <w:tcW w:w="2360" w:type="dxa"/>
          </w:tcPr>
          <w:p w14:paraId="44538D1A" w14:textId="77777777" w:rsidR="001B04AE" w:rsidRDefault="001B04AE" w:rsidP="001B04AE">
            <w:pPr>
              <w:pStyle w:val="StandartSportsbook"/>
              <w:jc w:val="left"/>
            </w:pPr>
            <w:r>
              <w:t>Kevin Stadelmann</w:t>
            </w:r>
          </w:p>
          <w:p w14:paraId="2A15ED6B" w14:textId="5458F549" w:rsidR="001B04AE" w:rsidRDefault="001B04AE" w:rsidP="001B04AE">
            <w:pPr>
              <w:pStyle w:val="StandartSportsbook"/>
              <w:jc w:val="left"/>
            </w:pPr>
            <w:r>
              <w:t>Michael Lötscher</w:t>
            </w:r>
          </w:p>
        </w:tc>
        <w:tc>
          <w:tcPr>
            <w:tcW w:w="2370" w:type="dxa"/>
          </w:tcPr>
          <w:p w14:paraId="2641EDED" w14:textId="7429895C" w:rsidR="001B04AE" w:rsidRDefault="00583B72" w:rsidP="001B04AE">
            <w:pPr>
              <w:pStyle w:val="StandartSportsbook"/>
              <w:jc w:val="left"/>
            </w:pPr>
            <w:r>
              <w:t>99%</w:t>
            </w:r>
          </w:p>
        </w:tc>
        <w:tc>
          <w:tcPr>
            <w:tcW w:w="2371" w:type="dxa"/>
          </w:tcPr>
          <w:p w14:paraId="4A515E96" w14:textId="77777777" w:rsidR="001B04AE" w:rsidRDefault="001B04AE" w:rsidP="001B04AE">
            <w:pPr>
              <w:pStyle w:val="StandartSportsbook"/>
              <w:jc w:val="left"/>
            </w:pPr>
          </w:p>
        </w:tc>
        <w:tc>
          <w:tcPr>
            <w:tcW w:w="2367" w:type="dxa"/>
          </w:tcPr>
          <w:p w14:paraId="2EA670E4" w14:textId="77777777" w:rsidR="001B04AE" w:rsidRDefault="001B04AE" w:rsidP="001B04AE">
            <w:pPr>
              <w:pStyle w:val="StandartSportsbook"/>
              <w:jc w:val="left"/>
            </w:pPr>
          </w:p>
        </w:tc>
      </w:tr>
      <w:tr w:rsidR="001B04AE" w14:paraId="5CA9393C" w14:textId="77777777" w:rsidTr="002041EC">
        <w:trPr>
          <w:trHeight w:val="417"/>
        </w:trPr>
        <w:tc>
          <w:tcPr>
            <w:tcW w:w="2354" w:type="dxa"/>
          </w:tcPr>
          <w:p w14:paraId="61A621FE" w14:textId="461762F8" w:rsidR="001B04AE" w:rsidRDefault="001B04AE" w:rsidP="001B04AE">
            <w:pPr>
              <w:pStyle w:val="StandartSportsbook"/>
              <w:tabs>
                <w:tab w:val="center" w:pos="1120"/>
              </w:tabs>
              <w:jc w:val="left"/>
            </w:pPr>
            <w:r>
              <w:t>Entwickler</w:t>
            </w:r>
          </w:p>
        </w:tc>
        <w:tc>
          <w:tcPr>
            <w:tcW w:w="2386" w:type="dxa"/>
          </w:tcPr>
          <w:p w14:paraId="3D72F606" w14:textId="77777777" w:rsidR="001B04AE" w:rsidRDefault="001B04AE" w:rsidP="001B04AE">
            <w:pPr>
              <w:pStyle w:val="StandartSportsbook"/>
              <w:jc w:val="left"/>
            </w:pPr>
          </w:p>
        </w:tc>
        <w:tc>
          <w:tcPr>
            <w:tcW w:w="2360" w:type="dxa"/>
          </w:tcPr>
          <w:p w14:paraId="7E551B78" w14:textId="4AFD1DAD" w:rsidR="001B04AE" w:rsidRDefault="001B04AE" w:rsidP="001B04AE">
            <w:pPr>
              <w:pStyle w:val="StandartSportsbook"/>
              <w:jc w:val="left"/>
            </w:pPr>
            <w:r>
              <w:t>Janik von Rotz</w:t>
            </w:r>
          </w:p>
        </w:tc>
        <w:tc>
          <w:tcPr>
            <w:tcW w:w="2370" w:type="dxa"/>
          </w:tcPr>
          <w:p w14:paraId="220BBBE3" w14:textId="77777777" w:rsidR="001B04AE" w:rsidRDefault="001B04AE" w:rsidP="001B04AE">
            <w:pPr>
              <w:pStyle w:val="StandartSportsbook"/>
              <w:jc w:val="left"/>
            </w:pPr>
          </w:p>
        </w:tc>
        <w:tc>
          <w:tcPr>
            <w:tcW w:w="2371" w:type="dxa"/>
          </w:tcPr>
          <w:p w14:paraId="3733BF85" w14:textId="77777777" w:rsidR="001B04AE" w:rsidRDefault="001B04AE" w:rsidP="001B04AE">
            <w:pPr>
              <w:pStyle w:val="StandartSportsbook"/>
              <w:jc w:val="left"/>
            </w:pPr>
          </w:p>
        </w:tc>
        <w:tc>
          <w:tcPr>
            <w:tcW w:w="2367" w:type="dxa"/>
          </w:tcPr>
          <w:p w14:paraId="574712CD" w14:textId="77777777" w:rsidR="001B04AE" w:rsidRDefault="001B04AE" w:rsidP="001B04AE">
            <w:pPr>
              <w:pStyle w:val="StandartSportsbook"/>
              <w:jc w:val="left"/>
            </w:pPr>
          </w:p>
        </w:tc>
      </w:tr>
      <w:tr w:rsidR="001B04AE" w14:paraId="746E8229" w14:textId="77777777" w:rsidTr="002041EC">
        <w:trPr>
          <w:trHeight w:val="417"/>
        </w:trPr>
        <w:tc>
          <w:tcPr>
            <w:tcW w:w="2354" w:type="dxa"/>
          </w:tcPr>
          <w:p w14:paraId="40DAE1F6" w14:textId="5F7A4C21" w:rsidR="001B04AE" w:rsidRDefault="001B04AE" w:rsidP="001B04AE">
            <w:pPr>
              <w:pStyle w:val="StandartSportsbook"/>
              <w:tabs>
                <w:tab w:val="center" w:pos="1120"/>
              </w:tabs>
              <w:jc w:val="left"/>
            </w:pPr>
            <w:r>
              <w:t>App-Store</w:t>
            </w:r>
          </w:p>
        </w:tc>
        <w:tc>
          <w:tcPr>
            <w:tcW w:w="2386" w:type="dxa"/>
          </w:tcPr>
          <w:p w14:paraId="281B6752" w14:textId="77777777" w:rsidR="001B04AE" w:rsidRDefault="001B04AE" w:rsidP="001B04AE">
            <w:pPr>
              <w:pStyle w:val="StandartSportsbook"/>
              <w:jc w:val="left"/>
            </w:pPr>
          </w:p>
        </w:tc>
        <w:tc>
          <w:tcPr>
            <w:tcW w:w="2360" w:type="dxa"/>
          </w:tcPr>
          <w:p w14:paraId="3E577D2C" w14:textId="46045DB1" w:rsidR="001B04AE" w:rsidRDefault="001B04AE" w:rsidP="001B04AE">
            <w:pPr>
              <w:pStyle w:val="StandartSportsbook"/>
              <w:jc w:val="left"/>
            </w:pPr>
            <w:r>
              <w:t>Apple</w:t>
            </w:r>
          </w:p>
        </w:tc>
        <w:tc>
          <w:tcPr>
            <w:tcW w:w="2370" w:type="dxa"/>
          </w:tcPr>
          <w:p w14:paraId="3D69C64B" w14:textId="77777777" w:rsidR="001B04AE" w:rsidRDefault="001B04AE" w:rsidP="001B04AE">
            <w:pPr>
              <w:pStyle w:val="StandartSportsbook"/>
              <w:jc w:val="left"/>
            </w:pPr>
          </w:p>
        </w:tc>
        <w:tc>
          <w:tcPr>
            <w:tcW w:w="2371" w:type="dxa"/>
          </w:tcPr>
          <w:p w14:paraId="1DE905C3" w14:textId="77777777" w:rsidR="001B04AE" w:rsidRDefault="001B04AE" w:rsidP="001B04AE">
            <w:pPr>
              <w:pStyle w:val="StandartSportsbook"/>
              <w:jc w:val="left"/>
            </w:pPr>
          </w:p>
        </w:tc>
        <w:tc>
          <w:tcPr>
            <w:tcW w:w="2367" w:type="dxa"/>
          </w:tcPr>
          <w:p w14:paraId="0F8ECD81" w14:textId="77777777" w:rsidR="001B04AE" w:rsidRDefault="001B04AE" w:rsidP="001B04AE">
            <w:pPr>
              <w:pStyle w:val="StandartSportsbook"/>
              <w:jc w:val="left"/>
            </w:pPr>
          </w:p>
        </w:tc>
      </w:tr>
      <w:tr w:rsidR="001B04AE" w14:paraId="459DBBF2" w14:textId="77777777" w:rsidTr="002041EC">
        <w:trPr>
          <w:trHeight w:val="417"/>
        </w:trPr>
        <w:tc>
          <w:tcPr>
            <w:tcW w:w="2354" w:type="dxa"/>
          </w:tcPr>
          <w:p w14:paraId="1AA900A6" w14:textId="5BC783C0" w:rsidR="001B04AE" w:rsidRDefault="001B04AE" w:rsidP="001B04AE">
            <w:pPr>
              <w:pStyle w:val="StandartSportsbook"/>
              <w:tabs>
                <w:tab w:val="center" w:pos="1120"/>
              </w:tabs>
              <w:jc w:val="left"/>
            </w:pPr>
            <w:r>
              <w:t>Käufer von Gesundheitsdaten</w:t>
            </w:r>
          </w:p>
        </w:tc>
        <w:tc>
          <w:tcPr>
            <w:tcW w:w="2386" w:type="dxa"/>
          </w:tcPr>
          <w:p w14:paraId="608AA191" w14:textId="77777777" w:rsidR="001B04AE" w:rsidRDefault="001B04AE" w:rsidP="001B04AE">
            <w:pPr>
              <w:pStyle w:val="StandartSportsbook"/>
              <w:jc w:val="left"/>
            </w:pPr>
          </w:p>
        </w:tc>
        <w:tc>
          <w:tcPr>
            <w:tcW w:w="2360" w:type="dxa"/>
          </w:tcPr>
          <w:p w14:paraId="41651988" w14:textId="6B2556DE" w:rsidR="001B04AE" w:rsidRDefault="001B04AE" w:rsidP="001B04AE">
            <w:pPr>
              <w:pStyle w:val="StandartSportsbook"/>
              <w:jc w:val="left"/>
            </w:pPr>
            <w:r>
              <w:t>Concordia</w:t>
            </w:r>
          </w:p>
        </w:tc>
        <w:tc>
          <w:tcPr>
            <w:tcW w:w="2370" w:type="dxa"/>
          </w:tcPr>
          <w:p w14:paraId="5E9158C9" w14:textId="77777777" w:rsidR="001B04AE" w:rsidRDefault="001B04AE" w:rsidP="001B04AE">
            <w:pPr>
              <w:pStyle w:val="StandartSportsbook"/>
              <w:jc w:val="left"/>
            </w:pPr>
          </w:p>
        </w:tc>
        <w:tc>
          <w:tcPr>
            <w:tcW w:w="2371" w:type="dxa"/>
          </w:tcPr>
          <w:p w14:paraId="090803D2" w14:textId="77777777" w:rsidR="001B04AE" w:rsidRDefault="001B04AE" w:rsidP="001B04AE">
            <w:pPr>
              <w:pStyle w:val="StandartSportsbook"/>
              <w:jc w:val="left"/>
            </w:pPr>
          </w:p>
        </w:tc>
        <w:tc>
          <w:tcPr>
            <w:tcW w:w="2367" w:type="dxa"/>
          </w:tcPr>
          <w:p w14:paraId="138738E1" w14:textId="77777777" w:rsidR="001B04AE" w:rsidRDefault="001B04AE" w:rsidP="001B04AE">
            <w:pPr>
              <w:pStyle w:val="StandartSportsbook"/>
              <w:jc w:val="left"/>
            </w:pPr>
          </w:p>
        </w:tc>
      </w:tr>
      <w:tr w:rsidR="00674039" w14:paraId="782DF430" w14:textId="77777777" w:rsidTr="002041EC">
        <w:trPr>
          <w:trHeight w:val="417"/>
        </w:trPr>
        <w:tc>
          <w:tcPr>
            <w:tcW w:w="2354" w:type="dxa"/>
          </w:tcPr>
          <w:p w14:paraId="15B3EE34" w14:textId="0B0904B9" w:rsidR="00674039" w:rsidRDefault="00674039" w:rsidP="001B04AE">
            <w:pPr>
              <w:pStyle w:val="StandartSportsbook"/>
              <w:tabs>
                <w:tab w:val="center" w:pos="1120"/>
              </w:tabs>
              <w:jc w:val="left"/>
            </w:pPr>
            <w:r>
              <w:t>Vereine</w:t>
            </w:r>
          </w:p>
        </w:tc>
        <w:tc>
          <w:tcPr>
            <w:tcW w:w="2386" w:type="dxa"/>
          </w:tcPr>
          <w:p w14:paraId="32C60EAB" w14:textId="77777777" w:rsidR="00674039" w:rsidRDefault="00674039" w:rsidP="001B04AE">
            <w:pPr>
              <w:pStyle w:val="StandartSportsbook"/>
              <w:jc w:val="left"/>
            </w:pPr>
          </w:p>
        </w:tc>
        <w:tc>
          <w:tcPr>
            <w:tcW w:w="2360" w:type="dxa"/>
          </w:tcPr>
          <w:p w14:paraId="732D7E6D" w14:textId="6CFEF02E" w:rsidR="00674039" w:rsidRDefault="00674039" w:rsidP="001B04AE">
            <w:pPr>
              <w:pStyle w:val="StandartSportsbook"/>
              <w:jc w:val="left"/>
            </w:pPr>
            <w:r>
              <w:t>Ruderklub, Luzerner Sp</w:t>
            </w:r>
            <w:r w:rsidR="00E865D7">
              <w:t>ortclub</w:t>
            </w:r>
          </w:p>
        </w:tc>
        <w:tc>
          <w:tcPr>
            <w:tcW w:w="2370" w:type="dxa"/>
          </w:tcPr>
          <w:p w14:paraId="3358004D" w14:textId="77777777" w:rsidR="00674039" w:rsidRDefault="00674039" w:rsidP="001B04AE">
            <w:pPr>
              <w:pStyle w:val="StandartSportsbook"/>
              <w:jc w:val="left"/>
            </w:pPr>
          </w:p>
        </w:tc>
        <w:tc>
          <w:tcPr>
            <w:tcW w:w="2371" w:type="dxa"/>
          </w:tcPr>
          <w:p w14:paraId="5210689B" w14:textId="77777777" w:rsidR="00674039" w:rsidRDefault="00674039" w:rsidP="001B04AE">
            <w:pPr>
              <w:pStyle w:val="StandartSportsbook"/>
              <w:jc w:val="left"/>
            </w:pPr>
          </w:p>
        </w:tc>
        <w:tc>
          <w:tcPr>
            <w:tcW w:w="2367" w:type="dxa"/>
          </w:tcPr>
          <w:p w14:paraId="5A89EBF5" w14:textId="77777777" w:rsidR="00674039" w:rsidRDefault="00674039" w:rsidP="001B04AE">
            <w:pPr>
              <w:pStyle w:val="StandartSportsbook"/>
              <w:jc w:val="left"/>
            </w:pPr>
          </w:p>
        </w:tc>
      </w:tr>
    </w:tbl>
    <w:p w14:paraId="24ACE1A0" w14:textId="28F5FB98" w:rsidR="00BC6EBC" w:rsidRDefault="00BC6EBC" w:rsidP="00F05CE9">
      <w:pPr>
        <w:pStyle w:val="StandartSportsbook"/>
      </w:pPr>
    </w:p>
    <w:p w14:paraId="47A89201" w14:textId="30AEF73A" w:rsidR="009C0782" w:rsidRPr="009C0782" w:rsidRDefault="009C0782" w:rsidP="00F05CE9">
      <w:pPr>
        <w:pStyle w:val="StandartSportsbook"/>
      </w:pPr>
    </w:p>
    <w:p w14:paraId="66F69252" w14:textId="77777777" w:rsidR="002041EC" w:rsidRDefault="002041EC" w:rsidP="007A58F9">
      <w:pPr>
        <w:pStyle w:val="3berschriftSportsBook"/>
        <w:numPr>
          <w:ilvl w:val="2"/>
          <w:numId w:val="21"/>
        </w:numPr>
        <w:sectPr w:rsidR="002041EC" w:rsidSect="002041EC">
          <w:pgSz w:w="16838" w:h="11906" w:orient="landscape" w:code="9"/>
          <w:pgMar w:top="1899" w:right="2296" w:bottom="1202" w:left="1633" w:header="567" w:footer="567" w:gutter="0"/>
          <w:cols w:space="708"/>
          <w:titlePg/>
          <w:docGrid w:linePitch="360"/>
        </w:sectPr>
      </w:pPr>
      <w:bookmarkStart w:id="195" w:name="_Toc306900923"/>
      <w:bookmarkStart w:id="196" w:name="_Toc306901360"/>
      <w:bookmarkStart w:id="197" w:name="_Toc306901765"/>
    </w:p>
    <w:p w14:paraId="2B6653D9" w14:textId="65D2E70C" w:rsidR="009C0782" w:rsidRDefault="009C0782" w:rsidP="007A58F9">
      <w:pPr>
        <w:pStyle w:val="3berschriftSportsBook"/>
        <w:numPr>
          <w:ilvl w:val="2"/>
          <w:numId w:val="21"/>
        </w:numPr>
      </w:pPr>
      <w:bookmarkStart w:id="198" w:name="_Toc433471164"/>
      <w:r>
        <w:lastRenderedPageBreak/>
        <w:t>Anwender des Systems</w:t>
      </w:r>
      <w:bookmarkEnd w:id="195"/>
      <w:bookmarkEnd w:id="196"/>
      <w:bookmarkEnd w:id="197"/>
      <w:bookmarkEnd w:id="198"/>
    </w:p>
    <w:p w14:paraId="2ECDFCE3" w14:textId="7B35DF87" w:rsidR="005319AA" w:rsidRPr="003B0D1A" w:rsidRDefault="005319AA" w:rsidP="003B0D1A">
      <w:pPr>
        <w:pStyle w:val="StandartSportsbook"/>
        <w:rPr>
          <w:b/>
        </w:rPr>
      </w:pPr>
      <w:bookmarkStart w:id="199" w:name="_Toc306900924"/>
      <w:bookmarkStart w:id="200" w:name="_Toc306901070"/>
      <w:bookmarkStart w:id="201" w:name="_Toc306901361"/>
      <w:bookmarkStart w:id="202" w:name="_Toc306901766"/>
      <w:bookmarkStart w:id="203" w:name="_Toc433471165"/>
      <w:r w:rsidRPr="003B0D1A">
        <w:rPr>
          <w:b/>
        </w:rPr>
        <w:t>Interesse</w:t>
      </w:r>
      <w:bookmarkEnd w:id="199"/>
      <w:bookmarkEnd w:id="200"/>
      <w:bookmarkEnd w:id="201"/>
      <w:bookmarkEnd w:id="202"/>
      <w:bookmarkEnd w:id="203"/>
    </w:p>
    <w:p w14:paraId="11656DE7" w14:textId="7D6E8B59" w:rsidR="005319AA" w:rsidRPr="005319AA" w:rsidRDefault="005319AA" w:rsidP="00F05CE9">
      <w:pPr>
        <w:pStyle w:val="StandartSportsbook"/>
        <w:rPr>
          <w:b/>
        </w:rPr>
      </w:pPr>
      <w:bookmarkStart w:id="204" w:name="_Toc306900925"/>
      <w:bookmarkStart w:id="205" w:name="_Toc306901071"/>
      <w:bookmarkStart w:id="206" w:name="_Toc306901362"/>
      <w:bookmarkStart w:id="207" w:name="_Toc306901767"/>
      <w:bookmarkStart w:id="208" w:name="_Toc433471166"/>
      <w:r w:rsidRPr="005319AA">
        <w:rPr>
          <w:b/>
        </w:rPr>
        <w:t>Knowhow</w:t>
      </w:r>
      <w:bookmarkEnd w:id="204"/>
      <w:bookmarkEnd w:id="205"/>
      <w:bookmarkEnd w:id="206"/>
      <w:bookmarkEnd w:id="207"/>
      <w:bookmarkEnd w:id="208"/>
    </w:p>
    <w:p w14:paraId="4A591AD8" w14:textId="02663D70" w:rsidR="005319AA" w:rsidRDefault="005319AA" w:rsidP="00F05CE9">
      <w:pPr>
        <w:pStyle w:val="StandartSportsbook"/>
      </w:pPr>
      <w:bookmarkStart w:id="209" w:name="_Toc306900926"/>
      <w:bookmarkStart w:id="210" w:name="_Toc306901072"/>
      <w:bookmarkStart w:id="211" w:name="_Toc306901363"/>
      <w:bookmarkStart w:id="212" w:name="_Toc306901768"/>
      <w:bookmarkStart w:id="213" w:name="_Toc433471167"/>
      <w:r>
        <w:t>Ist das zu tief? -&gt; kommt das vielleichterst im Kapitel 2.5?</w:t>
      </w:r>
      <w:bookmarkEnd w:id="209"/>
      <w:bookmarkEnd w:id="210"/>
      <w:bookmarkEnd w:id="211"/>
      <w:bookmarkEnd w:id="212"/>
      <w:bookmarkEnd w:id="213"/>
    </w:p>
    <w:p w14:paraId="07311E5B" w14:textId="77777777" w:rsidR="00545116" w:rsidRPr="005319AA" w:rsidRDefault="00545116" w:rsidP="00F05CE9">
      <w:pPr>
        <w:pStyle w:val="StandartSportsbook"/>
      </w:pPr>
    </w:p>
    <w:p w14:paraId="0C076E61" w14:textId="77777777" w:rsidR="00780B58" w:rsidRPr="00780B58" w:rsidRDefault="00780B58" w:rsidP="007A58F9">
      <w:pPr>
        <w:pStyle w:val="4berschriftSportsbook"/>
        <w:numPr>
          <w:ilvl w:val="3"/>
          <w:numId w:val="21"/>
        </w:numPr>
      </w:pPr>
      <w:bookmarkStart w:id="214" w:name="_Toc306900927"/>
      <w:bookmarkStart w:id="215" w:name="_Toc306901364"/>
      <w:bookmarkStart w:id="216" w:name="_Toc306901769"/>
      <w:r w:rsidRPr="00780B58">
        <w:t>Trainer</w:t>
      </w:r>
      <w:bookmarkEnd w:id="214"/>
      <w:bookmarkEnd w:id="215"/>
      <w:bookmarkEnd w:id="216"/>
    </w:p>
    <w:p w14:paraId="14223D0F" w14:textId="77777777" w:rsidR="00780B58" w:rsidRDefault="00780B58" w:rsidP="00F05CE9">
      <w:pPr>
        <w:pStyle w:val="StandartSportsbook"/>
        <w:rPr>
          <w:b/>
        </w:rPr>
      </w:pPr>
      <w:bookmarkStart w:id="217" w:name="_Toc306900928"/>
      <w:bookmarkStart w:id="218" w:name="_Toc306901074"/>
      <w:bookmarkStart w:id="219" w:name="_Toc306901365"/>
      <w:bookmarkStart w:id="220" w:name="_Toc306901770"/>
      <w:bookmarkStart w:id="221" w:name="_Toc433471168"/>
      <w:r w:rsidRPr="0039315C">
        <w:rPr>
          <w:b/>
        </w:rPr>
        <w:t>Interesse</w:t>
      </w:r>
      <w:bookmarkEnd w:id="217"/>
      <w:bookmarkEnd w:id="218"/>
      <w:bookmarkEnd w:id="219"/>
      <w:bookmarkEnd w:id="220"/>
      <w:bookmarkEnd w:id="221"/>
    </w:p>
    <w:p w14:paraId="008D164F" w14:textId="77777777" w:rsidR="00780B58" w:rsidRDefault="00780B58" w:rsidP="00F05CE9">
      <w:pPr>
        <w:pStyle w:val="StandartSportsbook"/>
      </w:pPr>
      <w:bookmarkStart w:id="222" w:name="_Toc306900929"/>
      <w:bookmarkStart w:id="223" w:name="_Toc306901075"/>
      <w:bookmarkStart w:id="224" w:name="_Toc306901366"/>
      <w:bookmarkStart w:id="225" w:name="_Toc306901771"/>
      <w:bookmarkStart w:id="226" w:name="_Toc433471169"/>
      <w:r>
        <w:t>Trainingsfortschritte seiner Trainierenden im Überblick behalten</w:t>
      </w:r>
      <w:bookmarkEnd w:id="222"/>
      <w:bookmarkEnd w:id="223"/>
      <w:bookmarkEnd w:id="224"/>
      <w:bookmarkEnd w:id="225"/>
      <w:bookmarkEnd w:id="226"/>
    </w:p>
    <w:p w14:paraId="1A6F6D29" w14:textId="3861BA29" w:rsidR="00780B58" w:rsidRDefault="00780B58" w:rsidP="00F05CE9">
      <w:pPr>
        <w:pStyle w:val="StandartSportsbook"/>
        <w:rPr>
          <w:b/>
        </w:rPr>
      </w:pPr>
      <w:bookmarkStart w:id="227" w:name="_Toc306900930"/>
      <w:bookmarkStart w:id="228" w:name="_Toc306901076"/>
      <w:bookmarkStart w:id="229" w:name="_Toc306901367"/>
      <w:bookmarkStart w:id="230" w:name="_Toc306901772"/>
      <w:bookmarkStart w:id="231" w:name="_Toc433471170"/>
      <w:r w:rsidRPr="000A5E8B">
        <w:rPr>
          <w:b/>
        </w:rPr>
        <w:t>Knowhow</w:t>
      </w:r>
      <w:bookmarkEnd w:id="227"/>
      <w:bookmarkEnd w:id="228"/>
      <w:bookmarkEnd w:id="229"/>
      <w:bookmarkEnd w:id="230"/>
      <w:bookmarkEnd w:id="231"/>
    </w:p>
    <w:p w14:paraId="38EEB34F" w14:textId="77777777" w:rsidR="00545116" w:rsidRDefault="00545116" w:rsidP="00F05CE9">
      <w:pPr>
        <w:pStyle w:val="StandartSportsbook"/>
        <w:rPr>
          <w:b/>
        </w:rPr>
      </w:pPr>
    </w:p>
    <w:p w14:paraId="5AB68AB4" w14:textId="7EAB85F1" w:rsidR="00780B58" w:rsidRPr="00780B58" w:rsidRDefault="00780B58" w:rsidP="007A58F9">
      <w:pPr>
        <w:pStyle w:val="4berschriftSportsbook"/>
        <w:numPr>
          <w:ilvl w:val="3"/>
          <w:numId w:val="21"/>
        </w:numPr>
      </w:pPr>
      <w:bookmarkStart w:id="232" w:name="_Toc306900931"/>
      <w:bookmarkStart w:id="233" w:name="_Toc306901368"/>
      <w:bookmarkStart w:id="234" w:name="_Toc306901773"/>
      <w:r w:rsidRPr="00780B58">
        <w:t>Trainierender</w:t>
      </w:r>
      <w:bookmarkEnd w:id="232"/>
      <w:bookmarkEnd w:id="233"/>
      <w:bookmarkEnd w:id="234"/>
    </w:p>
    <w:p w14:paraId="27F3F5D5" w14:textId="77777777" w:rsidR="00780B58" w:rsidRDefault="00780B58" w:rsidP="00F05CE9">
      <w:pPr>
        <w:pStyle w:val="StandartSportsbook"/>
        <w:rPr>
          <w:b/>
        </w:rPr>
      </w:pPr>
      <w:bookmarkStart w:id="235" w:name="_Toc306900932"/>
      <w:bookmarkStart w:id="236" w:name="_Toc306901078"/>
      <w:bookmarkStart w:id="237" w:name="_Toc306901369"/>
      <w:bookmarkStart w:id="238" w:name="_Toc306901774"/>
      <w:bookmarkStart w:id="239" w:name="_Toc433471171"/>
      <w:r w:rsidRPr="0039315C">
        <w:rPr>
          <w:b/>
        </w:rPr>
        <w:t>Interesse</w:t>
      </w:r>
      <w:bookmarkEnd w:id="235"/>
      <w:bookmarkEnd w:id="236"/>
      <w:bookmarkEnd w:id="237"/>
      <w:bookmarkEnd w:id="238"/>
      <w:bookmarkEnd w:id="239"/>
    </w:p>
    <w:p w14:paraId="552AA912" w14:textId="77777777" w:rsidR="00780B58" w:rsidRDefault="00780B58" w:rsidP="00F05CE9">
      <w:pPr>
        <w:pStyle w:val="StandartSportsbook"/>
      </w:pPr>
      <w:bookmarkStart w:id="240" w:name="_Toc306900933"/>
      <w:bookmarkStart w:id="241" w:name="_Toc306901079"/>
      <w:bookmarkStart w:id="242" w:name="_Toc306901370"/>
      <w:bookmarkStart w:id="243" w:name="_Toc306901775"/>
      <w:bookmarkStart w:id="244" w:name="_Toc433471172"/>
      <w:r>
        <w:t>Möglichst kleiner zeitlicher Aufwand für die Protokollierung</w:t>
      </w:r>
      <w:bookmarkEnd w:id="240"/>
      <w:bookmarkEnd w:id="241"/>
      <w:bookmarkEnd w:id="242"/>
      <w:bookmarkEnd w:id="243"/>
      <w:bookmarkEnd w:id="244"/>
    </w:p>
    <w:p w14:paraId="60A4F652" w14:textId="77777777" w:rsidR="00780B58" w:rsidRDefault="00780B58" w:rsidP="00F05CE9">
      <w:pPr>
        <w:pStyle w:val="StandartSportsbook"/>
      </w:pPr>
      <w:bookmarkStart w:id="245" w:name="_Toc306900934"/>
      <w:bookmarkStart w:id="246" w:name="_Toc306901080"/>
      <w:bookmarkStart w:id="247" w:name="_Toc306901371"/>
      <w:bookmarkStart w:id="248" w:name="_Toc306901776"/>
      <w:bookmarkStart w:id="249" w:name="_Toc433471173"/>
      <w:r>
        <w:t>Adhoc Auswertung über den Trainingsverlauf</w:t>
      </w:r>
      <w:bookmarkEnd w:id="245"/>
      <w:bookmarkEnd w:id="246"/>
      <w:bookmarkEnd w:id="247"/>
      <w:bookmarkEnd w:id="248"/>
      <w:bookmarkEnd w:id="249"/>
    </w:p>
    <w:p w14:paraId="338A9F60" w14:textId="77777777" w:rsidR="00780B58" w:rsidRDefault="00780B58" w:rsidP="00F05CE9">
      <w:pPr>
        <w:pStyle w:val="StandartSportsbook"/>
      </w:pPr>
      <w:bookmarkStart w:id="250" w:name="_Toc306900935"/>
      <w:bookmarkStart w:id="251" w:name="_Toc306901081"/>
      <w:bookmarkStart w:id="252" w:name="_Toc306901372"/>
      <w:bookmarkStart w:id="253" w:name="_Toc306901777"/>
      <w:bookmarkStart w:id="254" w:name="_Toc433471174"/>
      <w:r>
        <w:t>Sich Vergleichen mit seinen Trainingskollegen</w:t>
      </w:r>
      <w:bookmarkEnd w:id="250"/>
      <w:bookmarkEnd w:id="251"/>
      <w:bookmarkEnd w:id="252"/>
      <w:bookmarkEnd w:id="253"/>
      <w:bookmarkEnd w:id="254"/>
    </w:p>
    <w:p w14:paraId="3599D1D6" w14:textId="3935D521" w:rsidR="00F724A3" w:rsidRDefault="00F724A3" w:rsidP="00F05CE9">
      <w:pPr>
        <w:pStyle w:val="StandartSportsbook"/>
      </w:pPr>
      <w:bookmarkStart w:id="255" w:name="_Toc306900936"/>
      <w:bookmarkStart w:id="256" w:name="_Toc306901082"/>
      <w:bookmarkStart w:id="257" w:name="_Toc306901373"/>
      <w:bookmarkStart w:id="258" w:name="_Toc306901778"/>
      <w:bookmarkStart w:id="259" w:name="_Toc433471175"/>
      <w:r>
        <w:t>Trainingseinheiten mit Freunden teilen</w:t>
      </w:r>
      <w:bookmarkEnd w:id="255"/>
      <w:bookmarkEnd w:id="256"/>
      <w:bookmarkEnd w:id="257"/>
      <w:bookmarkEnd w:id="258"/>
      <w:bookmarkEnd w:id="259"/>
    </w:p>
    <w:p w14:paraId="6810FBD1" w14:textId="77777777" w:rsidR="00780B58" w:rsidRDefault="00780B58" w:rsidP="00F05CE9">
      <w:pPr>
        <w:pStyle w:val="StandartSportsbook"/>
        <w:rPr>
          <w:b/>
        </w:rPr>
      </w:pPr>
      <w:bookmarkStart w:id="260" w:name="_Toc306900937"/>
      <w:bookmarkStart w:id="261" w:name="_Toc306901083"/>
      <w:bookmarkStart w:id="262" w:name="_Toc306901374"/>
      <w:bookmarkStart w:id="263" w:name="_Toc306901779"/>
      <w:bookmarkStart w:id="264" w:name="_Toc433471176"/>
      <w:r w:rsidRPr="000A5E8B">
        <w:rPr>
          <w:b/>
        </w:rPr>
        <w:t>Knowhow</w:t>
      </w:r>
      <w:bookmarkEnd w:id="260"/>
      <w:bookmarkEnd w:id="261"/>
      <w:bookmarkEnd w:id="262"/>
      <w:bookmarkEnd w:id="263"/>
      <w:bookmarkEnd w:id="264"/>
    </w:p>
    <w:p w14:paraId="38C36A45" w14:textId="77777777" w:rsidR="00545116" w:rsidRDefault="00545116" w:rsidP="00F05CE9">
      <w:pPr>
        <w:pStyle w:val="StandartSportsbook"/>
        <w:rPr>
          <w:b/>
        </w:rPr>
      </w:pPr>
    </w:p>
    <w:p w14:paraId="6E9967E0" w14:textId="1D7E52B4" w:rsidR="00780B58" w:rsidRDefault="00780B58" w:rsidP="007A58F9">
      <w:pPr>
        <w:pStyle w:val="4berschriftSportsbook"/>
        <w:numPr>
          <w:ilvl w:val="3"/>
          <w:numId w:val="21"/>
        </w:numPr>
      </w:pPr>
      <w:bookmarkStart w:id="265" w:name="_Toc306900938"/>
      <w:bookmarkStart w:id="266" w:name="_Toc306901375"/>
      <w:bookmarkStart w:id="267" w:name="_Toc306901780"/>
      <w:r w:rsidRPr="00780B58">
        <w:t>Teamleiter</w:t>
      </w:r>
      <w:bookmarkEnd w:id="265"/>
      <w:bookmarkEnd w:id="266"/>
      <w:bookmarkEnd w:id="267"/>
    </w:p>
    <w:p w14:paraId="70493285" w14:textId="77777777" w:rsidR="00545116" w:rsidRPr="00545116" w:rsidRDefault="00545116" w:rsidP="00545116">
      <w:pPr>
        <w:pStyle w:val="StandartSportsbook"/>
        <w:rPr>
          <w:b/>
        </w:rPr>
      </w:pPr>
      <w:bookmarkStart w:id="268" w:name="_Toc306900939"/>
      <w:bookmarkStart w:id="269" w:name="_Toc306901085"/>
      <w:bookmarkStart w:id="270" w:name="_Toc306901376"/>
      <w:bookmarkStart w:id="271" w:name="_Toc306901781"/>
      <w:bookmarkStart w:id="272" w:name="_Toc433471177"/>
      <w:r w:rsidRPr="00545116">
        <w:rPr>
          <w:b/>
        </w:rPr>
        <w:t>Interesse</w:t>
      </w:r>
      <w:bookmarkEnd w:id="268"/>
      <w:bookmarkEnd w:id="269"/>
      <w:bookmarkEnd w:id="270"/>
      <w:bookmarkEnd w:id="271"/>
      <w:bookmarkEnd w:id="272"/>
    </w:p>
    <w:p w14:paraId="4323F9F3" w14:textId="77777777" w:rsidR="00545116" w:rsidRPr="00545116" w:rsidRDefault="00545116" w:rsidP="00545116">
      <w:pPr>
        <w:pStyle w:val="StandartSportsbook"/>
        <w:rPr>
          <w:b/>
        </w:rPr>
      </w:pPr>
      <w:bookmarkStart w:id="273" w:name="_Toc306900940"/>
      <w:bookmarkStart w:id="274" w:name="_Toc306901086"/>
      <w:bookmarkStart w:id="275" w:name="_Toc306901377"/>
      <w:bookmarkStart w:id="276" w:name="_Toc306901782"/>
      <w:bookmarkStart w:id="277" w:name="_Toc433471178"/>
      <w:r w:rsidRPr="00545116">
        <w:rPr>
          <w:b/>
        </w:rPr>
        <w:t>Knowhow</w:t>
      </w:r>
      <w:bookmarkEnd w:id="273"/>
      <w:bookmarkEnd w:id="274"/>
      <w:bookmarkEnd w:id="275"/>
      <w:bookmarkEnd w:id="276"/>
      <w:bookmarkEnd w:id="277"/>
    </w:p>
    <w:p w14:paraId="3DDA5DA8" w14:textId="77777777" w:rsidR="00545116" w:rsidRPr="00545116" w:rsidRDefault="00545116" w:rsidP="00545116">
      <w:pPr>
        <w:pStyle w:val="StandartSportsbook"/>
      </w:pPr>
    </w:p>
    <w:p w14:paraId="123779DE" w14:textId="77777777" w:rsidR="00545116" w:rsidRDefault="00545116" w:rsidP="007A58F9">
      <w:pPr>
        <w:pStyle w:val="4berschriftSportsbook"/>
        <w:numPr>
          <w:ilvl w:val="3"/>
          <w:numId w:val="21"/>
        </w:numPr>
      </w:pPr>
      <w:bookmarkStart w:id="278" w:name="_Toc306900941"/>
      <w:bookmarkStart w:id="279" w:name="_Toc306901378"/>
      <w:bookmarkStart w:id="280" w:name="_Toc306901783"/>
      <w:r>
        <w:t>Entwickler</w:t>
      </w:r>
      <w:bookmarkEnd w:id="278"/>
      <w:bookmarkEnd w:id="279"/>
      <w:bookmarkEnd w:id="280"/>
      <w:r>
        <w:t xml:space="preserve"> </w:t>
      </w:r>
    </w:p>
    <w:p w14:paraId="66B2811F" w14:textId="77777777" w:rsidR="00545116" w:rsidRPr="00545116" w:rsidRDefault="00545116" w:rsidP="00545116">
      <w:pPr>
        <w:pStyle w:val="StandartSportsbook"/>
        <w:rPr>
          <w:b/>
        </w:rPr>
      </w:pPr>
      <w:bookmarkStart w:id="281" w:name="_Toc306900942"/>
      <w:bookmarkStart w:id="282" w:name="_Toc306901088"/>
      <w:bookmarkStart w:id="283" w:name="_Toc306901379"/>
      <w:bookmarkStart w:id="284" w:name="_Toc306901784"/>
      <w:bookmarkStart w:id="285" w:name="_Toc433471179"/>
      <w:r w:rsidRPr="00545116">
        <w:rPr>
          <w:b/>
        </w:rPr>
        <w:t>Interesse</w:t>
      </w:r>
      <w:bookmarkEnd w:id="281"/>
      <w:bookmarkEnd w:id="282"/>
      <w:bookmarkEnd w:id="283"/>
      <w:bookmarkEnd w:id="284"/>
      <w:bookmarkEnd w:id="285"/>
    </w:p>
    <w:p w14:paraId="691062D8" w14:textId="77777777" w:rsidR="00545116" w:rsidRPr="00545116" w:rsidRDefault="00545116" w:rsidP="00545116">
      <w:pPr>
        <w:pStyle w:val="StandartSportsbook"/>
        <w:rPr>
          <w:b/>
        </w:rPr>
      </w:pPr>
      <w:bookmarkStart w:id="286" w:name="_Toc306900943"/>
      <w:bookmarkStart w:id="287" w:name="_Toc306901089"/>
      <w:bookmarkStart w:id="288" w:name="_Toc306901380"/>
      <w:bookmarkStart w:id="289" w:name="_Toc306901785"/>
      <w:bookmarkStart w:id="290" w:name="_Toc433471180"/>
      <w:r w:rsidRPr="00545116">
        <w:rPr>
          <w:b/>
        </w:rPr>
        <w:t>Knowhow</w:t>
      </w:r>
      <w:bookmarkEnd w:id="286"/>
      <w:bookmarkEnd w:id="287"/>
      <w:bookmarkEnd w:id="288"/>
      <w:bookmarkEnd w:id="289"/>
      <w:bookmarkEnd w:id="290"/>
    </w:p>
    <w:p w14:paraId="774F355B" w14:textId="1AD489AD" w:rsidR="00545116" w:rsidRPr="00545116" w:rsidRDefault="00545116" w:rsidP="00545116">
      <w:pPr>
        <w:pStyle w:val="StandartSportsbook"/>
      </w:pPr>
    </w:p>
    <w:p w14:paraId="4C3A193D" w14:textId="77777777" w:rsidR="00545116" w:rsidRDefault="00545116" w:rsidP="007A58F9">
      <w:pPr>
        <w:pStyle w:val="4berschriftSportsbook"/>
        <w:numPr>
          <w:ilvl w:val="3"/>
          <w:numId w:val="21"/>
        </w:numPr>
      </w:pPr>
      <w:bookmarkStart w:id="291" w:name="_Toc306900944"/>
      <w:bookmarkStart w:id="292" w:name="_Toc306901381"/>
      <w:bookmarkStart w:id="293" w:name="_Toc306901786"/>
      <w:r>
        <w:t>Management</w:t>
      </w:r>
      <w:bookmarkEnd w:id="291"/>
      <w:bookmarkEnd w:id="292"/>
      <w:bookmarkEnd w:id="293"/>
    </w:p>
    <w:p w14:paraId="5089AD22" w14:textId="77777777" w:rsidR="00545116" w:rsidRPr="00545116" w:rsidRDefault="00545116" w:rsidP="00545116">
      <w:pPr>
        <w:pStyle w:val="StandartSportsbook"/>
        <w:rPr>
          <w:b/>
        </w:rPr>
      </w:pPr>
      <w:bookmarkStart w:id="294" w:name="_Toc306900945"/>
      <w:bookmarkStart w:id="295" w:name="_Toc306901091"/>
      <w:bookmarkStart w:id="296" w:name="_Toc306901382"/>
      <w:bookmarkStart w:id="297" w:name="_Toc306901787"/>
      <w:bookmarkStart w:id="298" w:name="_Toc433471181"/>
      <w:r w:rsidRPr="00545116">
        <w:rPr>
          <w:b/>
        </w:rPr>
        <w:t>Interesse</w:t>
      </w:r>
      <w:bookmarkEnd w:id="294"/>
      <w:bookmarkEnd w:id="295"/>
      <w:bookmarkEnd w:id="296"/>
      <w:bookmarkEnd w:id="297"/>
      <w:bookmarkEnd w:id="298"/>
    </w:p>
    <w:p w14:paraId="4CC3D6BB" w14:textId="77777777" w:rsidR="00545116" w:rsidRPr="00545116" w:rsidRDefault="00545116" w:rsidP="00545116">
      <w:pPr>
        <w:pStyle w:val="StandartSportsbook"/>
        <w:rPr>
          <w:b/>
        </w:rPr>
      </w:pPr>
      <w:bookmarkStart w:id="299" w:name="_Toc306900946"/>
      <w:bookmarkStart w:id="300" w:name="_Toc306901092"/>
      <w:bookmarkStart w:id="301" w:name="_Toc306901383"/>
      <w:bookmarkStart w:id="302" w:name="_Toc306901788"/>
      <w:bookmarkStart w:id="303" w:name="_Toc433471182"/>
      <w:r w:rsidRPr="00545116">
        <w:rPr>
          <w:b/>
        </w:rPr>
        <w:t>Knowhow</w:t>
      </w:r>
      <w:bookmarkEnd w:id="299"/>
      <w:bookmarkEnd w:id="300"/>
      <w:bookmarkEnd w:id="301"/>
      <w:bookmarkEnd w:id="302"/>
      <w:bookmarkEnd w:id="303"/>
    </w:p>
    <w:p w14:paraId="75B58A5B" w14:textId="77777777" w:rsidR="00545116" w:rsidRPr="00545116" w:rsidRDefault="00545116" w:rsidP="00545116">
      <w:pPr>
        <w:pStyle w:val="StandartSportsbook"/>
      </w:pPr>
    </w:p>
    <w:p w14:paraId="6BE707E8" w14:textId="77777777" w:rsidR="00545116" w:rsidRDefault="00545116" w:rsidP="007A58F9">
      <w:pPr>
        <w:pStyle w:val="4berschriftSportsbook"/>
        <w:numPr>
          <w:ilvl w:val="3"/>
          <w:numId w:val="21"/>
        </w:numPr>
      </w:pPr>
      <w:bookmarkStart w:id="304" w:name="_Toc306900947"/>
      <w:bookmarkStart w:id="305" w:name="_Toc306901384"/>
      <w:bookmarkStart w:id="306" w:name="_Toc306901789"/>
      <w:r>
        <w:t>Investoren</w:t>
      </w:r>
      <w:bookmarkEnd w:id="304"/>
      <w:bookmarkEnd w:id="305"/>
      <w:bookmarkEnd w:id="306"/>
    </w:p>
    <w:p w14:paraId="0D7CF683" w14:textId="77777777" w:rsidR="00545116" w:rsidRPr="00545116" w:rsidRDefault="00545116" w:rsidP="00545116">
      <w:pPr>
        <w:pStyle w:val="StandartSportsbook"/>
        <w:rPr>
          <w:b/>
        </w:rPr>
      </w:pPr>
      <w:bookmarkStart w:id="307" w:name="_Toc306900948"/>
      <w:bookmarkStart w:id="308" w:name="_Toc306901094"/>
      <w:bookmarkStart w:id="309" w:name="_Toc306901385"/>
      <w:bookmarkStart w:id="310" w:name="_Toc306901790"/>
      <w:bookmarkStart w:id="311" w:name="_Toc433471183"/>
      <w:r w:rsidRPr="00545116">
        <w:rPr>
          <w:b/>
        </w:rPr>
        <w:t>Interesse</w:t>
      </w:r>
      <w:bookmarkEnd w:id="307"/>
      <w:bookmarkEnd w:id="308"/>
      <w:bookmarkEnd w:id="309"/>
      <w:bookmarkEnd w:id="310"/>
      <w:bookmarkEnd w:id="311"/>
    </w:p>
    <w:p w14:paraId="0E09BAC9" w14:textId="77777777" w:rsidR="00545116" w:rsidRPr="00545116" w:rsidRDefault="00545116" w:rsidP="00545116">
      <w:pPr>
        <w:pStyle w:val="StandartSportsbook"/>
        <w:rPr>
          <w:b/>
        </w:rPr>
      </w:pPr>
      <w:bookmarkStart w:id="312" w:name="_Toc306900949"/>
      <w:bookmarkStart w:id="313" w:name="_Toc306901095"/>
      <w:bookmarkStart w:id="314" w:name="_Toc306901386"/>
      <w:bookmarkStart w:id="315" w:name="_Toc306901791"/>
      <w:bookmarkStart w:id="316" w:name="_Toc433471184"/>
      <w:r w:rsidRPr="00545116">
        <w:rPr>
          <w:b/>
        </w:rPr>
        <w:t>Knowhow</w:t>
      </w:r>
      <w:bookmarkEnd w:id="312"/>
      <w:bookmarkEnd w:id="313"/>
      <w:bookmarkEnd w:id="314"/>
      <w:bookmarkEnd w:id="315"/>
      <w:bookmarkEnd w:id="316"/>
    </w:p>
    <w:p w14:paraId="1011948F" w14:textId="77777777" w:rsidR="00545116" w:rsidRPr="00545116" w:rsidRDefault="00545116" w:rsidP="00545116">
      <w:pPr>
        <w:pStyle w:val="StandartSportsbook"/>
      </w:pPr>
    </w:p>
    <w:p w14:paraId="19274BD1" w14:textId="77777777" w:rsidR="00545116" w:rsidRDefault="00545116" w:rsidP="007A58F9">
      <w:pPr>
        <w:pStyle w:val="4berschriftSportsbook"/>
        <w:numPr>
          <w:ilvl w:val="3"/>
          <w:numId w:val="21"/>
        </w:numPr>
      </w:pPr>
      <w:bookmarkStart w:id="317" w:name="_Toc306900950"/>
      <w:bookmarkStart w:id="318" w:name="_Toc306901387"/>
      <w:bookmarkStart w:id="319" w:name="_Toc306901792"/>
      <w:r>
        <w:lastRenderedPageBreak/>
        <w:t>Käufer von Gesundheitsdaten</w:t>
      </w:r>
      <w:bookmarkEnd w:id="317"/>
      <w:bookmarkEnd w:id="318"/>
      <w:bookmarkEnd w:id="319"/>
    </w:p>
    <w:p w14:paraId="264F7787" w14:textId="77777777" w:rsidR="00545116" w:rsidRPr="00545116" w:rsidRDefault="00545116" w:rsidP="00545116">
      <w:pPr>
        <w:pStyle w:val="StandartSportsbook"/>
        <w:rPr>
          <w:b/>
        </w:rPr>
      </w:pPr>
      <w:bookmarkStart w:id="320" w:name="_Toc306900951"/>
      <w:bookmarkStart w:id="321" w:name="_Toc306901097"/>
      <w:bookmarkStart w:id="322" w:name="_Toc306901388"/>
      <w:bookmarkStart w:id="323" w:name="_Toc306901793"/>
      <w:bookmarkStart w:id="324" w:name="_Toc433471185"/>
      <w:r w:rsidRPr="00545116">
        <w:rPr>
          <w:b/>
        </w:rPr>
        <w:t>Interesse</w:t>
      </w:r>
      <w:bookmarkEnd w:id="320"/>
      <w:bookmarkEnd w:id="321"/>
      <w:bookmarkEnd w:id="322"/>
      <w:bookmarkEnd w:id="323"/>
      <w:bookmarkEnd w:id="324"/>
    </w:p>
    <w:p w14:paraId="51A94CF6" w14:textId="77777777" w:rsidR="00545116" w:rsidRPr="00545116" w:rsidRDefault="00545116" w:rsidP="00545116">
      <w:pPr>
        <w:pStyle w:val="StandartSportsbook"/>
        <w:rPr>
          <w:b/>
        </w:rPr>
      </w:pPr>
      <w:bookmarkStart w:id="325" w:name="_Toc306900952"/>
      <w:bookmarkStart w:id="326" w:name="_Toc306901098"/>
      <w:bookmarkStart w:id="327" w:name="_Toc306901389"/>
      <w:bookmarkStart w:id="328" w:name="_Toc306901794"/>
      <w:bookmarkStart w:id="329" w:name="_Toc433471186"/>
      <w:r w:rsidRPr="00545116">
        <w:rPr>
          <w:b/>
        </w:rPr>
        <w:t>Knowhow</w:t>
      </w:r>
      <w:bookmarkEnd w:id="325"/>
      <w:bookmarkEnd w:id="326"/>
      <w:bookmarkEnd w:id="327"/>
      <w:bookmarkEnd w:id="328"/>
      <w:bookmarkEnd w:id="329"/>
    </w:p>
    <w:p w14:paraId="1F80483C" w14:textId="72D622E4" w:rsidR="007869AF" w:rsidRDefault="007869AF" w:rsidP="00F05CE9">
      <w:pPr>
        <w:pStyle w:val="StandartSportsbook"/>
      </w:pPr>
    </w:p>
    <w:p w14:paraId="2AEB950E" w14:textId="1BAE44E8" w:rsidR="007869AF" w:rsidRDefault="007869AF" w:rsidP="007A58F9">
      <w:pPr>
        <w:pStyle w:val="3berschriftSportsBook"/>
        <w:numPr>
          <w:ilvl w:val="2"/>
          <w:numId w:val="21"/>
        </w:numPr>
      </w:pPr>
      <w:bookmarkStart w:id="330" w:name="_Toc306900953"/>
      <w:bookmarkStart w:id="331" w:name="_Toc306901390"/>
      <w:bookmarkStart w:id="332" w:name="_Toc306901795"/>
      <w:bookmarkStart w:id="333" w:name="_Toc433471187"/>
      <w:r>
        <w:t>Karte der Stakeholder</w:t>
      </w:r>
      <w:bookmarkEnd w:id="330"/>
      <w:bookmarkEnd w:id="331"/>
      <w:bookmarkEnd w:id="332"/>
      <w:bookmarkEnd w:id="333"/>
    </w:p>
    <w:p w14:paraId="6956A030" w14:textId="00172119" w:rsidR="008E7FA1" w:rsidRPr="008E7FA1" w:rsidRDefault="008E7FA1" w:rsidP="00F92AA1">
      <w:pPr>
        <w:pStyle w:val="StandartSportsbook"/>
      </w:pPr>
    </w:p>
    <w:p w14:paraId="7D877E94" w14:textId="7AE9EA9D" w:rsidR="005C1539" w:rsidRPr="008E6D7F" w:rsidRDefault="005C1539" w:rsidP="00F92AA1">
      <w:pPr>
        <w:pStyle w:val="2berschriftSportsbook"/>
      </w:pPr>
      <w:bookmarkStart w:id="334" w:name="_Toc278553569"/>
      <w:bookmarkStart w:id="335" w:name="_Toc306900954"/>
      <w:bookmarkStart w:id="336" w:name="_Toc306901391"/>
      <w:bookmarkStart w:id="337" w:name="_Toc306901796"/>
      <w:bookmarkStart w:id="338" w:name="_Toc433471188"/>
      <w:r>
        <w:t>Definitionen, Akronyme und Abkürzungen</w:t>
      </w:r>
      <w:bookmarkEnd w:id="334"/>
      <w:bookmarkEnd w:id="335"/>
      <w:bookmarkEnd w:id="336"/>
      <w:bookmarkEnd w:id="337"/>
      <w:bookmarkEnd w:id="338"/>
    </w:p>
    <w:p w14:paraId="520FEE59" w14:textId="77777777" w:rsidR="0029330C" w:rsidRPr="00F92AA1" w:rsidRDefault="0029330C" w:rsidP="00002CF4">
      <w:pPr>
        <w:pStyle w:val="Info"/>
      </w:pPr>
      <w:bookmarkStart w:id="339" w:name="_Toc306900955"/>
      <w:bookmarkStart w:id="340" w:name="_Toc306901101"/>
      <w:bookmarkStart w:id="341" w:name="_Toc306901392"/>
      <w:bookmarkStart w:id="342" w:name="_Toc306901797"/>
      <w:bookmarkStart w:id="343" w:name="_Toc433471189"/>
      <w:r w:rsidRPr="00F92AA1">
        <w:t>Glossar</w:t>
      </w:r>
      <w:bookmarkEnd w:id="339"/>
      <w:bookmarkEnd w:id="340"/>
      <w:bookmarkEnd w:id="341"/>
      <w:bookmarkEnd w:id="342"/>
      <w:bookmarkEnd w:id="343"/>
    </w:p>
    <w:p w14:paraId="4837AC77" w14:textId="77777777" w:rsidR="005C1539" w:rsidRDefault="005C1539" w:rsidP="00F05CE9">
      <w:pPr>
        <w:pStyle w:val="StandartSportsbook"/>
      </w:pPr>
    </w:p>
    <w:p w14:paraId="2523403D" w14:textId="135CB907" w:rsidR="005C1539" w:rsidRDefault="005C1539" w:rsidP="00F05CE9">
      <w:pPr>
        <w:pStyle w:val="2berschriftSportsbook"/>
      </w:pPr>
      <w:bookmarkStart w:id="344" w:name="_Ref277421251"/>
      <w:bookmarkStart w:id="345" w:name="_Toc278553570"/>
      <w:bookmarkStart w:id="346" w:name="_Toc306900956"/>
      <w:bookmarkStart w:id="347" w:name="_Toc306901393"/>
      <w:bookmarkStart w:id="348" w:name="_Toc306901798"/>
      <w:bookmarkStart w:id="349" w:name="_Toc433471190"/>
      <w:r>
        <w:t>Referenzen</w:t>
      </w:r>
      <w:bookmarkEnd w:id="344"/>
      <w:bookmarkEnd w:id="345"/>
      <w:bookmarkEnd w:id="346"/>
      <w:bookmarkEnd w:id="347"/>
      <w:bookmarkEnd w:id="348"/>
      <w:bookmarkEnd w:id="349"/>
    </w:p>
    <w:p w14:paraId="54642B7E" w14:textId="77777777" w:rsidR="0029330C" w:rsidRPr="00F92AA1" w:rsidRDefault="00CC1D82" w:rsidP="00002CF4">
      <w:pPr>
        <w:pStyle w:val="Info"/>
      </w:pPr>
      <w:bookmarkStart w:id="350" w:name="_Toc306900957"/>
      <w:bookmarkStart w:id="351" w:name="_Toc306901103"/>
      <w:bookmarkStart w:id="352" w:name="_Toc306901394"/>
      <w:bookmarkStart w:id="353" w:name="_Toc306901799"/>
      <w:bookmarkStart w:id="354" w:name="_Toc433471191"/>
      <w:r w:rsidRPr="00F92AA1">
        <w:t>Anforderungsquellen</w:t>
      </w:r>
      <w:r w:rsidR="00BD1A9D" w:rsidRPr="00F92AA1">
        <w:t>:</w:t>
      </w:r>
      <w:r w:rsidR="0029330C" w:rsidRPr="00F92AA1">
        <w:t xml:space="preserve"> </w:t>
      </w:r>
      <w:r w:rsidRPr="00F92AA1">
        <w:t>welche Anforderungsquellen werden zur Spezifikation benötigt und deshalb analysiert?</w:t>
      </w:r>
      <w:bookmarkEnd w:id="350"/>
      <w:bookmarkEnd w:id="351"/>
      <w:bookmarkEnd w:id="352"/>
      <w:bookmarkEnd w:id="353"/>
      <w:bookmarkEnd w:id="354"/>
    </w:p>
    <w:p w14:paraId="13CF965C" w14:textId="77777777" w:rsidR="00780B58" w:rsidRDefault="00780B58" w:rsidP="00F05CE9">
      <w:pPr>
        <w:pStyle w:val="StandartSportsbook"/>
      </w:pPr>
      <w:bookmarkStart w:id="355" w:name="_Toc306900958"/>
      <w:bookmarkStart w:id="356" w:name="_Toc306901104"/>
      <w:bookmarkStart w:id="357" w:name="_Toc306901395"/>
      <w:bookmarkStart w:id="358" w:name="_Toc306901800"/>
      <w:bookmarkStart w:id="359" w:name="_Toc433471192"/>
      <w:r>
        <w:t>Insbesondere für die Trainingsprotokollierung, halten wir uns an das Konzept von Louis Heyer. Herr Heyer arbeitet für das Bundesamt für Sport in der Abteilung für Sportwissenschaften.</w:t>
      </w:r>
      <w:bookmarkEnd w:id="355"/>
      <w:bookmarkEnd w:id="356"/>
      <w:bookmarkEnd w:id="357"/>
      <w:bookmarkEnd w:id="358"/>
      <w:bookmarkEnd w:id="359"/>
    </w:p>
    <w:p w14:paraId="1DC8107B" w14:textId="4F877368" w:rsidR="00780B58" w:rsidRDefault="00780B58" w:rsidP="00F05CE9">
      <w:pPr>
        <w:pStyle w:val="StandartSportsbook"/>
      </w:pPr>
      <w:bookmarkStart w:id="360" w:name="_Toc306900959"/>
      <w:bookmarkStart w:id="361" w:name="_Toc306901105"/>
      <w:bookmarkStart w:id="362" w:name="_Toc306901396"/>
      <w:bookmarkStart w:id="363" w:name="_Toc306901801"/>
      <w:bookmarkStart w:id="364" w:name="_Toc433471193"/>
      <w:r>
        <w:t>Sein auf Excel basierendes „Planungstool&amp;Trainingstagebuch“ – wie er seine Konzeption nennt – findet man im</w:t>
      </w:r>
      <w:r w:rsidR="0048393A">
        <w:t xml:space="preserve"> Anhang. Dieses Tool ist momentan die Grundlage für die Protokollierung der Trainingseinheiten von vielen Nationalen Sportmannschaften in der Schweiz.</w:t>
      </w:r>
      <w:bookmarkEnd w:id="360"/>
      <w:bookmarkEnd w:id="361"/>
      <w:bookmarkEnd w:id="362"/>
      <w:bookmarkEnd w:id="363"/>
      <w:bookmarkEnd w:id="364"/>
    </w:p>
    <w:p w14:paraId="277EE948" w14:textId="434C531A" w:rsidR="0048393A" w:rsidRDefault="0048393A" w:rsidP="00F05CE9">
      <w:pPr>
        <w:pStyle w:val="StandartSportsbook"/>
      </w:pPr>
      <w:bookmarkStart w:id="365" w:name="_Toc306900960"/>
      <w:bookmarkStart w:id="366" w:name="_Toc306901106"/>
      <w:bookmarkStart w:id="367" w:name="_Toc306901397"/>
      <w:bookmarkStart w:id="368" w:name="_Toc306901802"/>
      <w:bookmarkStart w:id="369" w:name="_Toc433471194"/>
      <w:r>
        <w:t>Aus diesem Gr</w:t>
      </w:r>
      <w:r w:rsidR="000564D2">
        <w:t>und</w:t>
      </w:r>
      <w:r>
        <w:t xml:space="preserve"> muss SportsBook im Gebiet der Training</w:t>
      </w:r>
      <w:r w:rsidR="000564D2">
        <w:t>sprotokollierung mindestens die selben Möglichkeiten bieten.</w:t>
      </w:r>
      <w:bookmarkEnd w:id="365"/>
      <w:bookmarkEnd w:id="366"/>
      <w:bookmarkEnd w:id="367"/>
      <w:bookmarkEnd w:id="368"/>
      <w:bookmarkEnd w:id="369"/>
    </w:p>
    <w:p w14:paraId="775D40AF" w14:textId="77777777" w:rsidR="0048393A" w:rsidRDefault="0048393A" w:rsidP="00F05CE9">
      <w:pPr>
        <w:pStyle w:val="StandartSportsbook"/>
      </w:pPr>
    </w:p>
    <w:p w14:paraId="21E5579E" w14:textId="77777777" w:rsidR="005C1539" w:rsidRDefault="005C1539" w:rsidP="00F05CE9">
      <w:pPr>
        <w:pStyle w:val="StandartSportsbook"/>
      </w:pPr>
    </w:p>
    <w:p w14:paraId="0C603D00" w14:textId="77777777" w:rsidR="008E6D7F" w:rsidRDefault="008E6D7F" w:rsidP="00F05CE9">
      <w:pPr>
        <w:pStyle w:val="StandartSportsbook"/>
      </w:pPr>
    </w:p>
    <w:p w14:paraId="765F0FE1" w14:textId="77777777" w:rsidR="005C1539" w:rsidRDefault="005C1539" w:rsidP="007869AF">
      <w:pPr>
        <w:pStyle w:val="2berschriftSportsbook"/>
      </w:pPr>
      <w:bookmarkStart w:id="370" w:name="_Toc278553571"/>
      <w:bookmarkStart w:id="371" w:name="_Toc306900961"/>
      <w:bookmarkStart w:id="372" w:name="_Toc306901107"/>
      <w:bookmarkStart w:id="373" w:name="_Toc306901398"/>
      <w:bookmarkStart w:id="374" w:name="_Toc306901803"/>
      <w:bookmarkStart w:id="375" w:name="_Toc433471195"/>
      <w:r>
        <w:t>Übersicht</w:t>
      </w:r>
      <w:bookmarkEnd w:id="370"/>
      <w:bookmarkEnd w:id="371"/>
      <w:bookmarkEnd w:id="372"/>
      <w:bookmarkEnd w:id="373"/>
      <w:bookmarkEnd w:id="374"/>
      <w:bookmarkEnd w:id="375"/>
    </w:p>
    <w:p w14:paraId="37F10F85" w14:textId="77777777" w:rsidR="00CD1352" w:rsidRDefault="00CD1352" w:rsidP="00F05CE9">
      <w:pPr>
        <w:pStyle w:val="StandartSportsbook"/>
      </w:pPr>
    </w:p>
    <w:p w14:paraId="3F3E19FC" w14:textId="5337E38C" w:rsidR="00DF2961" w:rsidRPr="00F92AA1" w:rsidRDefault="00BD1A9D" w:rsidP="00002CF4">
      <w:pPr>
        <w:pStyle w:val="Info"/>
      </w:pPr>
      <w:bookmarkStart w:id="376" w:name="_Toc306900962"/>
      <w:bookmarkStart w:id="377" w:name="_Toc306901108"/>
      <w:bookmarkStart w:id="378" w:name="_Toc306901399"/>
      <w:bookmarkStart w:id="379" w:name="_Toc306901804"/>
      <w:bookmarkStart w:id="380" w:name="_Toc433471196"/>
      <w:r w:rsidRPr="00F92AA1">
        <w:t>Übersicht über Inhalte und Aufbau dieses Dokuments</w:t>
      </w:r>
      <w:r w:rsidR="003C249E" w:rsidRPr="00F92AA1">
        <w:t xml:space="preserve"> </w:t>
      </w:r>
      <w:r w:rsidR="003C249E" w:rsidRPr="00F92AA1">
        <w:sym w:font="Symbol" w:char="F0AE"/>
      </w:r>
      <w:r w:rsidR="003C249E" w:rsidRPr="00F92AA1">
        <w:t xml:space="preserve"> eine Art kurzes Management Summary</w:t>
      </w:r>
      <w:bookmarkEnd w:id="376"/>
      <w:bookmarkEnd w:id="377"/>
      <w:bookmarkEnd w:id="378"/>
      <w:bookmarkEnd w:id="379"/>
      <w:bookmarkEnd w:id="380"/>
      <w:r w:rsidR="00DF2961" w:rsidRPr="00F92AA1">
        <w:br w:type="page"/>
      </w:r>
    </w:p>
    <w:p w14:paraId="625E5714" w14:textId="77777777" w:rsidR="00246D3C" w:rsidRDefault="00DF2961" w:rsidP="007869AF">
      <w:pPr>
        <w:pStyle w:val="1berschriftSportsBook"/>
      </w:pPr>
      <w:bookmarkStart w:id="381" w:name="_Toc278553572"/>
      <w:bookmarkStart w:id="382" w:name="_Toc306900963"/>
      <w:bookmarkStart w:id="383" w:name="_Toc306901400"/>
      <w:bookmarkStart w:id="384" w:name="_Toc306901805"/>
      <w:bookmarkStart w:id="385" w:name="_Toc433471197"/>
      <w:r>
        <w:lastRenderedPageBreak/>
        <w:t>Allgemeine Übersicht</w:t>
      </w:r>
      <w:bookmarkStart w:id="386" w:name="_Toc278553573"/>
      <w:bookmarkEnd w:id="381"/>
      <w:bookmarkEnd w:id="382"/>
      <w:bookmarkEnd w:id="383"/>
      <w:bookmarkEnd w:id="384"/>
      <w:bookmarkEnd w:id="385"/>
    </w:p>
    <w:p w14:paraId="0791FC6D" w14:textId="77777777" w:rsidR="00246D3C" w:rsidRDefault="00DF2961" w:rsidP="007A58F9">
      <w:pPr>
        <w:pStyle w:val="2berschriftSportsbook"/>
        <w:numPr>
          <w:ilvl w:val="1"/>
          <w:numId w:val="22"/>
        </w:numPr>
      </w:pPr>
      <w:bookmarkStart w:id="387" w:name="_Toc306900964"/>
      <w:bookmarkStart w:id="388" w:name="_Toc306901401"/>
      <w:bookmarkStart w:id="389" w:name="_Toc306901806"/>
      <w:bookmarkStart w:id="390" w:name="_Toc433471198"/>
      <w:r>
        <w:t>Systemumfel</w:t>
      </w:r>
      <w:bookmarkEnd w:id="386"/>
      <w:r w:rsidR="00246D3C">
        <w:t>d</w:t>
      </w:r>
      <w:bookmarkEnd w:id="387"/>
      <w:bookmarkEnd w:id="388"/>
      <w:bookmarkEnd w:id="389"/>
      <w:bookmarkEnd w:id="390"/>
    </w:p>
    <w:p w14:paraId="0943690A" w14:textId="77777777" w:rsidR="0015731B" w:rsidRPr="00F92AA1" w:rsidRDefault="0015731B" w:rsidP="00002CF4">
      <w:pPr>
        <w:pStyle w:val="Info"/>
      </w:pPr>
      <w:bookmarkStart w:id="391" w:name="_Toc306900965"/>
      <w:bookmarkStart w:id="392" w:name="_Toc306901111"/>
      <w:bookmarkStart w:id="393" w:name="_Toc306901402"/>
      <w:bookmarkStart w:id="394" w:name="_Toc306901807"/>
      <w:bookmarkStart w:id="395" w:name="_Toc433471199"/>
      <w:r w:rsidRPr="00F92AA1">
        <w:t xml:space="preserve">Übersicht der Aufgaben des Systems </w:t>
      </w:r>
      <w:r w:rsidRPr="00F92AA1">
        <w:sym w:font="Symbol" w:char="F0AE"/>
      </w:r>
      <w:r w:rsidRPr="00F92AA1">
        <w:t xml:space="preserve"> Use Case Diagramm</w:t>
      </w:r>
      <w:bookmarkEnd w:id="391"/>
      <w:bookmarkEnd w:id="392"/>
      <w:bookmarkEnd w:id="393"/>
      <w:bookmarkEnd w:id="394"/>
      <w:bookmarkEnd w:id="395"/>
    </w:p>
    <w:p w14:paraId="7A21630B" w14:textId="77777777" w:rsidR="0015731B" w:rsidRPr="00F92AA1" w:rsidRDefault="0015731B" w:rsidP="00002CF4">
      <w:pPr>
        <w:pStyle w:val="Info"/>
      </w:pPr>
      <w:bookmarkStart w:id="396" w:name="_Toc306900966"/>
      <w:bookmarkStart w:id="397" w:name="_Toc306901112"/>
      <w:bookmarkStart w:id="398" w:name="_Toc306901403"/>
      <w:bookmarkStart w:id="399" w:name="_Toc306901808"/>
      <w:bookmarkStart w:id="400" w:name="_Toc433471200"/>
      <w:r w:rsidRPr="00F92AA1">
        <w:t xml:space="preserve">Explizite Auflistung was zum Systemumfang gehört und was nicht </w:t>
      </w:r>
      <w:r w:rsidRPr="00F92AA1">
        <w:sym w:font="Symbol" w:char="F0AE"/>
      </w:r>
      <w:r w:rsidRPr="00F92AA1">
        <w:t xml:space="preserve"> Tabelle (Bereich/Aufgabe; einbezogen/ausgeschlossen)</w:t>
      </w:r>
      <w:bookmarkEnd w:id="396"/>
      <w:bookmarkEnd w:id="397"/>
      <w:bookmarkEnd w:id="398"/>
      <w:bookmarkEnd w:id="399"/>
      <w:bookmarkEnd w:id="400"/>
    </w:p>
    <w:p w14:paraId="2B8E32E6" w14:textId="77777777" w:rsidR="0015731B" w:rsidRPr="0015731B" w:rsidRDefault="0015731B" w:rsidP="0015731B">
      <w:pPr>
        <w:pStyle w:val="StandartSportsbook"/>
      </w:pPr>
    </w:p>
    <w:p w14:paraId="621831B4" w14:textId="77777777" w:rsidR="0015731B" w:rsidRDefault="00246D3C" w:rsidP="007A58F9">
      <w:pPr>
        <w:pStyle w:val="2berschriftSportsbook"/>
        <w:numPr>
          <w:ilvl w:val="1"/>
          <w:numId w:val="23"/>
        </w:numPr>
      </w:pPr>
      <w:bookmarkStart w:id="401" w:name="_Toc306900967"/>
      <w:bookmarkStart w:id="402" w:name="_Toc306901404"/>
      <w:bookmarkStart w:id="403" w:name="_Toc306901809"/>
      <w:bookmarkStart w:id="404" w:name="_Toc433471201"/>
      <w:r>
        <w:t>Begriffsmodel</w:t>
      </w:r>
      <w:bookmarkStart w:id="405" w:name="_Toc278553575"/>
      <w:r>
        <w:t>l</w:t>
      </w:r>
      <w:bookmarkEnd w:id="401"/>
      <w:bookmarkEnd w:id="402"/>
      <w:bookmarkEnd w:id="403"/>
      <w:bookmarkEnd w:id="404"/>
    </w:p>
    <w:p w14:paraId="38B11200" w14:textId="77777777" w:rsidR="0015731B" w:rsidRPr="00F92AA1" w:rsidRDefault="0015731B" w:rsidP="00002CF4">
      <w:pPr>
        <w:pStyle w:val="Info"/>
      </w:pPr>
      <w:bookmarkStart w:id="406" w:name="_Toc306900968"/>
      <w:bookmarkStart w:id="407" w:name="_Toc306901114"/>
      <w:bookmarkStart w:id="408" w:name="_Toc306901405"/>
      <w:bookmarkStart w:id="409" w:name="_Toc306901810"/>
      <w:bookmarkStart w:id="410" w:name="_Toc433471202"/>
      <w:r w:rsidRPr="00F92AA1">
        <w:t xml:space="preserve">Begriffswelt des Arbeitsbereichs als Netzwerk darstellen </w:t>
      </w:r>
      <w:r w:rsidRPr="00F92AA1">
        <w:sym w:font="Symbol" w:char="F0AE"/>
      </w:r>
      <w:r w:rsidRPr="00F92AA1">
        <w:t xml:space="preserve"> Informationsmodell (häufig als Klassendiagramm dargestellt)</w:t>
      </w:r>
      <w:bookmarkEnd w:id="406"/>
      <w:bookmarkEnd w:id="407"/>
      <w:bookmarkEnd w:id="408"/>
      <w:bookmarkEnd w:id="409"/>
      <w:bookmarkEnd w:id="410"/>
    </w:p>
    <w:p w14:paraId="10647390" w14:textId="77777777" w:rsidR="0015731B" w:rsidRPr="0015731B" w:rsidRDefault="0015731B" w:rsidP="0015731B">
      <w:pPr>
        <w:pStyle w:val="StandartSportsbook"/>
      </w:pPr>
    </w:p>
    <w:p w14:paraId="3C216383" w14:textId="77777777" w:rsidR="00F92AA1" w:rsidRDefault="00246D3C" w:rsidP="007A58F9">
      <w:pPr>
        <w:pStyle w:val="2berschriftSportsbook"/>
        <w:numPr>
          <w:ilvl w:val="1"/>
          <w:numId w:val="23"/>
        </w:numPr>
      </w:pPr>
      <w:bookmarkStart w:id="411" w:name="_Toc306900969"/>
      <w:bookmarkStart w:id="412" w:name="_Toc306901406"/>
      <w:bookmarkStart w:id="413" w:name="_Toc306901811"/>
      <w:bookmarkStart w:id="414" w:name="_Toc433471203"/>
      <w:r>
        <w:t>Nutzer und Zielgruppen</w:t>
      </w:r>
      <w:bookmarkEnd w:id="411"/>
      <w:bookmarkEnd w:id="412"/>
      <w:bookmarkEnd w:id="413"/>
      <w:bookmarkEnd w:id="414"/>
    </w:p>
    <w:p w14:paraId="343B61AD" w14:textId="77777777" w:rsidR="00F92AA1" w:rsidRPr="00F92AA1" w:rsidRDefault="00F92AA1" w:rsidP="00002CF4">
      <w:pPr>
        <w:pStyle w:val="Info"/>
      </w:pPr>
      <w:bookmarkStart w:id="415" w:name="_Toc306900970"/>
      <w:bookmarkStart w:id="416" w:name="_Toc306901116"/>
      <w:bookmarkStart w:id="417" w:name="_Toc306901407"/>
      <w:bookmarkStart w:id="418" w:name="_Toc306901812"/>
      <w:bookmarkStart w:id="419" w:name="_Toc433471204"/>
      <w:r w:rsidRPr="00F92AA1">
        <w:t>Beschreibung der Akteursrollen (vgl. Use Case Diagramm)</w:t>
      </w:r>
      <w:bookmarkEnd w:id="415"/>
      <w:bookmarkEnd w:id="416"/>
      <w:bookmarkEnd w:id="417"/>
      <w:bookmarkEnd w:id="418"/>
      <w:bookmarkEnd w:id="419"/>
    </w:p>
    <w:p w14:paraId="765BA0F9" w14:textId="6EED52F1" w:rsidR="00F92AA1" w:rsidRPr="00F92AA1" w:rsidRDefault="00F92AA1" w:rsidP="00002CF4">
      <w:pPr>
        <w:pStyle w:val="Info"/>
      </w:pPr>
      <w:bookmarkStart w:id="420" w:name="_Toc306900971"/>
      <w:bookmarkStart w:id="421" w:name="_Toc306901117"/>
      <w:bookmarkStart w:id="422" w:name="_Toc306901408"/>
      <w:bookmarkStart w:id="423" w:name="_Toc306901813"/>
      <w:bookmarkStart w:id="424" w:name="_Toc433471205"/>
      <w:r w:rsidRPr="00F92AA1">
        <w:t xml:space="preserve">Beschreibung der Benutzertypen </w:t>
      </w:r>
      <w:r w:rsidRPr="00F92AA1">
        <w:sym w:font="Symbol" w:char="F0AE"/>
      </w:r>
      <w:r w:rsidRPr="00F92AA1">
        <w:t xml:space="preserve"> Anwendergruppe, Persona</w:t>
      </w:r>
      <w:bookmarkEnd w:id="420"/>
      <w:bookmarkEnd w:id="421"/>
      <w:bookmarkEnd w:id="422"/>
      <w:bookmarkEnd w:id="423"/>
      <w:bookmarkEnd w:id="424"/>
    </w:p>
    <w:p w14:paraId="596042E6" w14:textId="77777777" w:rsidR="00F92AA1" w:rsidRDefault="00246D3C" w:rsidP="007A58F9">
      <w:pPr>
        <w:pStyle w:val="2berschriftSportsbook"/>
        <w:numPr>
          <w:ilvl w:val="1"/>
          <w:numId w:val="23"/>
        </w:numPr>
      </w:pPr>
      <w:bookmarkStart w:id="425" w:name="_Toc306900972"/>
      <w:bookmarkStart w:id="426" w:name="_Toc306901409"/>
      <w:bookmarkStart w:id="427" w:name="_Toc306901814"/>
      <w:bookmarkStart w:id="428" w:name="_Toc433471206"/>
      <w:r w:rsidRPr="00246D3C">
        <w:t>Rollen der Akteure</w:t>
      </w:r>
      <w:bookmarkEnd w:id="425"/>
      <w:bookmarkEnd w:id="426"/>
      <w:bookmarkEnd w:id="427"/>
      <w:bookmarkEnd w:id="428"/>
    </w:p>
    <w:p w14:paraId="5D849A81" w14:textId="77777777" w:rsidR="00F92AA1" w:rsidRDefault="00E62C80" w:rsidP="007A58F9">
      <w:pPr>
        <w:pStyle w:val="2berschriftSportsbook"/>
        <w:numPr>
          <w:ilvl w:val="1"/>
          <w:numId w:val="23"/>
        </w:numPr>
      </w:pPr>
      <w:bookmarkStart w:id="429" w:name="_Toc306900973"/>
      <w:bookmarkStart w:id="430" w:name="_Toc306901410"/>
      <w:bookmarkStart w:id="431" w:name="_Toc306901815"/>
      <w:bookmarkStart w:id="432" w:name="_Toc433471207"/>
      <w:r>
        <w:t>Architekturbeschreibung</w:t>
      </w:r>
      <w:bookmarkEnd w:id="405"/>
      <w:bookmarkEnd w:id="429"/>
      <w:bookmarkEnd w:id="430"/>
      <w:bookmarkEnd w:id="431"/>
      <w:bookmarkEnd w:id="432"/>
    </w:p>
    <w:p w14:paraId="74D9C562" w14:textId="77777777" w:rsidR="00AC2DDB" w:rsidRPr="00AC2DDB" w:rsidRDefault="00AC2DDB" w:rsidP="00AC2DDB">
      <w:pPr>
        <w:pStyle w:val="StandartSportsbook"/>
      </w:pPr>
    </w:p>
    <w:p w14:paraId="0A0024D0" w14:textId="4328268C" w:rsidR="00246D3C" w:rsidRDefault="00246D3C" w:rsidP="007A58F9">
      <w:pPr>
        <w:pStyle w:val="2berschriftSportsbook"/>
        <w:numPr>
          <w:ilvl w:val="1"/>
          <w:numId w:val="23"/>
        </w:numPr>
      </w:pPr>
      <w:bookmarkStart w:id="433" w:name="_Toc306900974"/>
      <w:bookmarkStart w:id="434" w:name="_Toc306901411"/>
      <w:bookmarkStart w:id="435" w:name="_Toc306901816"/>
      <w:bookmarkStart w:id="436" w:name="_Toc433471208"/>
      <w:r>
        <w:t>Systemfunktionalität</w:t>
      </w:r>
      <w:bookmarkEnd w:id="433"/>
      <w:bookmarkEnd w:id="434"/>
      <w:bookmarkEnd w:id="435"/>
      <w:bookmarkEnd w:id="436"/>
    </w:p>
    <w:p w14:paraId="35199CDD" w14:textId="77777777" w:rsidR="00F92AA1" w:rsidRPr="00F92AA1" w:rsidRDefault="00F92AA1" w:rsidP="00F92AA1">
      <w:pPr>
        <w:pStyle w:val="StandartSportsbook"/>
      </w:pPr>
    </w:p>
    <w:p w14:paraId="11AA1107" w14:textId="33A77DDC" w:rsidR="00246D3C" w:rsidRDefault="00246D3C" w:rsidP="00246D3C">
      <w:pPr>
        <w:pStyle w:val="3berschriftSportsBook"/>
      </w:pPr>
      <w:bookmarkStart w:id="437" w:name="_Toc306900975"/>
      <w:bookmarkStart w:id="438" w:name="_Toc306901412"/>
      <w:bookmarkStart w:id="439" w:name="_Toc306901817"/>
      <w:bookmarkStart w:id="440" w:name="_Toc433471209"/>
      <w:r w:rsidRPr="00246D3C">
        <w:t>Use Cases</w:t>
      </w:r>
      <w:bookmarkEnd w:id="437"/>
      <w:bookmarkEnd w:id="438"/>
      <w:bookmarkEnd w:id="439"/>
      <w:bookmarkEnd w:id="440"/>
    </w:p>
    <w:p w14:paraId="3376EA5B" w14:textId="25E7F9A8" w:rsidR="00AC2DDB" w:rsidRDefault="00AC2DDB" w:rsidP="00AC2DDB">
      <w:pPr>
        <w:pStyle w:val="StandartSportsbook"/>
      </w:pPr>
      <w:bookmarkStart w:id="441" w:name="_Toc433471210"/>
      <w:r>
        <w:t>Wichtig für Use-Cases</w:t>
      </w:r>
      <w:bookmarkEnd w:id="441"/>
    </w:p>
    <w:p w14:paraId="02E4FDC4" w14:textId="64C6056F" w:rsidR="00AC2DDB" w:rsidRDefault="00AC2DDB" w:rsidP="007A58F9">
      <w:pPr>
        <w:pStyle w:val="StandartSportsbook"/>
        <w:numPr>
          <w:ilvl w:val="0"/>
          <w:numId w:val="24"/>
        </w:numPr>
      </w:pPr>
      <w:bookmarkStart w:id="442" w:name="_Toc433471211"/>
      <w:r>
        <w:t>Keine CRDU Use Cases</w:t>
      </w:r>
      <w:bookmarkEnd w:id="442"/>
    </w:p>
    <w:p w14:paraId="51592AA6" w14:textId="77777777" w:rsidR="00AC2DDB" w:rsidRPr="00AC2DDB" w:rsidRDefault="00AC2DDB" w:rsidP="007A58F9">
      <w:pPr>
        <w:pStyle w:val="StandartSportsbook"/>
        <w:numPr>
          <w:ilvl w:val="0"/>
          <w:numId w:val="24"/>
        </w:numPr>
      </w:pPr>
      <w:bookmarkStart w:id="443" w:name="_Toc433471212"/>
      <w:bookmarkEnd w:id="443"/>
    </w:p>
    <w:p w14:paraId="003CCFE8" w14:textId="77777777" w:rsidR="0015731B" w:rsidRDefault="00246D3C" w:rsidP="00F92AA1">
      <w:pPr>
        <w:pStyle w:val="4berschriftSportsbook"/>
      </w:pPr>
      <w:bookmarkStart w:id="444" w:name="_Toc306900976"/>
      <w:bookmarkStart w:id="445" w:name="_Toc306901413"/>
      <w:bookmarkStart w:id="446" w:name="_Toc306901818"/>
      <w:r w:rsidRPr="00246D3C">
        <w:t xml:space="preserve">Use Case </w:t>
      </w:r>
      <w:r w:rsidR="0015731B">
        <w:t xml:space="preserve"> UC-001</w:t>
      </w:r>
      <w:bookmarkEnd w:id="444"/>
      <w:bookmarkEnd w:id="445"/>
      <w:bookmarkEnd w:id="446"/>
    </w:p>
    <w:p w14:paraId="7D52EC10" w14:textId="3800B2C6" w:rsidR="0015731B" w:rsidRDefault="00246D3C" w:rsidP="0015731B">
      <w:pPr>
        <w:pStyle w:val="StandartSportsbook"/>
        <w:rPr>
          <w:b/>
        </w:rPr>
      </w:pPr>
      <w:bookmarkStart w:id="447" w:name="_Toc306900977"/>
      <w:bookmarkStart w:id="448" w:name="_Toc306901123"/>
      <w:bookmarkStart w:id="449" w:name="_Toc306901414"/>
      <w:bookmarkStart w:id="450" w:name="_Toc306901819"/>
      <w:bookmarkStart w:id="451" w:name="_Toc433471213"/>
      <w:r w:rsidRPr="0015731B">
        <w:rPr>
          <w:b/>
        </w:rPr>
        <w:t>Tabelle</w:t>
      </w:r>
      <w:r w:rsidR="0015731B" w:rsidRPr="0015731B">
        <w:rPr>
          <w:b/>
        </w:rPr>
        <w:t>:</w:t>
      </w:r>
      <w:bookmarkEnd w:id="447"/>
      <w:bookmarkEnd w:id="448"/>
      <w:bookmarkEnd w:id="449"/>
      <w:bookmarkEnd w:id="450"/>
      <w:bookmarkEnd w:id="451"/>
      <w:r w:rsidR="0015731B" w:rsidRPr="0015731B">
        <w:rPr>
          <w:b/>
        </w:rPr>
        <w:t xml:space="preserve"> </w:t>
      </w:r>
    </w:p>
    <w:p w14:paraId="0DD73851" w14:textId="28EDF646" w:rsidR="0015731B" w:rsidRDefault="0015731B" w:rsidP="0015731B">
      <w:pPr>
        <w:pStyle w:val="StandartSportsbook"/>
        <w:rPr>
          <w:b/>
        </w:rPr>
      </w:pPr>
      <w:bookmarkStart w:id="452" w:name="_Toc306900978"/>
      <w:bookmarkStart w:id="453" w:name="_Toc306901124"/>
      <w:bookmarkStart w:id="454" w:name="_Toc306901415"/>
      <w:bookmarkStart w:id="455" w:name="_Toc306901820"/>
      <w:bookmarkStart w:id="456" w:name="_Toc433471214"/>
      <w:r>
        <w:rPr>
          <w:b/>
        </w:rPr>
        <w:t>Diagramm:</w:t>
      </w:r>
      <w:bookmarkEnd w:id="452"/>
      <w:bookmarkEnd w:id="453"/>
      <w:bookmarkEnd w:id="454"/>
      <w:bookmarkEnd w:id="455"/>
      <w:bookmarkEnd w:id="456"/>
    </w:p>
    <w:p w14:paraId="39DED33C" w14:textId="77777777" w:rsidR="00F92AA1" w:rsidRPr="0015731B" w:rsidRDefault="00F92AA1" w:rsidP="0015731B">
      <w:pPr>
        <w:pStyle w:val="StandartSportsbook"/>
        <w:rPr>
          <w:b/>
        </w:rPr>
      </w:pPr>
    </w:p>
    <w:p w14:paraId="0F610554" w14:textId="595B3C4B" w:rsidR="0015731B" w:rsidRDefault="0015731B" w:rsidP="00F92AA1">
      <w:pPr>
        <w:pStyle w:val="4berschriftSportsbook"/>
      </w:pPr>
      <w:bookmarkStart w:id="457" w:name="_Toc306900979"/>
      <w:bookmarkStart w:id="458" w:name="_Toc306901416"/>
      <w:bookmarkStart w:id="459" w:name="_Toc306901821"/>
      <w:r w:rsidRPr="00246D3C">
        <w:t xml:space="preserve">Use Case </w:t>
      </w:r>
      <w:r>
        <w:t xml:space="preserve"> UC-002</w:t>
      </w:r>
      <w:bookmarkEnd w:id="457"/>
      <w:bookmarkEnd w:id="458"/>
      <w:bookmarkEnd w:id="459"/>
    </w:p>
    <w:p w14:paraId="18161E97" w14:textId="77777777" w:rsidR="0015731B" w:rsidRDefault="0015731B" w:rsidP="0015731B">
      <w:pPr>
        <w:pStyle w:val="StandartSportsbook"/>
        <w:rPr>
          <w:b/>
        </w:rPr>
      </w:pPr>
      <w:bookmarkStart w:id="460" w:name="_Toc306900980"/>
      <w:bookmarkStart w:id="461" w:name="_Toc306901126"/>
      <w:bookmarkStart w:id="462" w:name="_Toc306901417"/>
      <w:bookmarkStart w:id="463" w:name="_Toc306901822"/>
      <w:bookmarkStart w:id="464" w:name="_Toc433471215"/>
      <w:r w:rsidRPr="0015731B">
        <w:rPr>
          <w:b/>
        </w:rPr>
        <w:t>Tabelle:</w:t>
      </w:r>
      <w:bookmarkEnd w:id="460"/>
      <w:bookmarkEnd w:id="461"/>
      <w:bookmarkEnd w:id="462"/>
      <w:bookmarkEnd w:id="463"/>
      <w:bookmarkEnd w:id="464"/>
      <w:r w:rsidRPr="0015731B">
        <w:rPr>
          <w:b/>
        </w:rPr>
        <w:t xml:space="preserve"> </w:t>
      </w:r>
    </w:p>
    <w:p w14:paraId="23A04DBD" w14:textId="55150EF8" w:rsidR="0015731B" w:rsidRDefault="0015731B" w:rsidP="0015731B">
      <w:pPr>
        <w:pStyle w:val="StandartSportsbook"/>
        <w:rPr>
          <w:b/>
        </w:rPr>
      </w:pPr>
      <w:bookmarkStart w:id="465" w:name="_Toc306900981"/>
      <w:bookmarkStart w:id="466" w:name="_Toc306901127"/>
      <w:bookmarkStart w:id="467" w:name="_Toc306901418"/>
      <w:bookmarkStart w:id="468" w:name="_Toc306901823"/>
      <w:bookmarkStart w:id="469" w:name="_Toc433471216"/>
      <w:r>
        <w:rPr>
          <w:b/>
        </w:rPr>
        <w:t>Diagramm:</w:t>
      </w:r>
      <w:bookmarkEnd w:id="465"/>
      <w:bookmarkEnd w:id="466"/>
      <w:bookmarkEnd w:id="467"/>
      <w:bookmarkEnd w:id="468"/>
      <w:bookmarkEnd w:id="469"/>
    </w:p>
    <w:p w14:paraId="3CB7487D" w14:textId="77777777" w:rsidR="00F92AA1" w:rsidRDefault="00F92AA1" w:rsidP="0015731B">
      <w:pPr>
        <w:pStyle w:val="StandartSportsbook"/>
        <w:rPr>
          <w:b/>
        </w:rPr>
      </w:pPr>
    </w:p>
    <w:p w14:paraId="574033EE" w14:textId="606924D7" w:rsidR="00F92AA1" w:rsidRPr="00F92AA1" w:rsidRDefault="00F92AA1" w:rsidP="007A58F9">
      <w:pPr>
        <w:pStyle w:val="2berschriftSportsbook"/>
        <w:numPr>
          <w:ilvl w:val="1"/>
          <w:numId w:val="23"/>
        </w:numPr>
      </w:pPr>
      <w:bookmarkStart w:id="470" w:name="_Toc306900982"/>
      <w:bookmarkStart w:id="471" w:name="_Toc306901419"/>
      <w:bookmarkStart w:id="472" w:name="_Toc306901824"/>
      <w:bookmarkStart w:id="473" w:name="_Toc433471217"/>
      <w:r>
        <w:lastRenderedPageBreak/>
        <w:t>Randbedingungen</w:t>
      </w:r>
      <w:bookmarkEnd w:id="470"/>
      <w:bookmarkEnd w:id="471"/>
      <w:bookmarkEnd w:id="472"/>
      <w:bookmarkEnd w:id="473"/>
    </w:p>
    <w:p w14:paraId="0DBA0732" w14:textId="3ED60F66" w:rsidR="00F92AA1" w:rsidRDefault="00F92AA1" w:rsidP="00F92AA1">
      <w:pPr>
        <w:pStyle w:val="3berschriftSportsBook"/>
      </w:pPr>
      <w:bookmarkStart w:id="474" w:name="_Toc278553577"/>
      <w:bookmarkStart w:id="475" w:name="_Toc278553578"/>
      <w:bookmarkStart w:id="476" w:name="_Toc306900983"/>
      <w:bookmarkStart w:id="477" w:name="_Toc306901420"/>
      <w:bookmarkStart w:id="478" w:name="_Toc306901825"/>
      <w:bookmarkStart w:id="479" w:name="_Toc433471218"/>
      <w:bookmarkEnd w:id="474"/>
      <w:bookmarkEnd w:id="475"/>
      <w:r>
        <w:t>Projektrandbedingungen</w:t>
      </w:r>
      <w:bookmarkEnd w:id="476"/>
      <w:bookmarkEnd w:id="477"/>
      <w:bookmarkEnd w:id="478"/>
      <w:bookmarkEnd w:id="479"/>
    </w:p>
    <w:p w14:paraId="2BF32195" w14:textId="6C077BFE" w:rsidR="00A958D0" w:rsidRPr="00F92AA1" w:rsidRDefault="00A958D0" w:rsidP="00002CF4">
      <w:pPr>
        <w:pStyle w:val="Info"/>
      </w:pPr>
      <w:bookmarkStart w:id="480" w:name="_Toc306900984"/>
      <w:bookmarkStart w:id="481" w:name="_Toc306901130"/>
      <w:bookmarkStart w:id="482" w:name="_Toc306901421"/>
      <w:bookmarkStart w:id="483" w:name="_Toc306901826"/>
      <w:bookmarkStart w:id="484" w:name="_Toc433471219"/>
      <w:r w:rsidRPr="00F92AA1">
        <w:t>Ressourcen: Zeit, Budget, Personen</w:t>
      </w:r>
      <w:bookmarkEnd w:id="480"/>
      <w:bookmarkEnd w:id="481"/>
      <w:bookmarkEnd w:id="482"/>
      <w:bookmarkEnd w:id="483"/>
      <w:bookmarkEnd w:id="484"/>
    </w:p>
    <w:p w14:paraId="53FB8E0D" w14:textId="77777777" w:rsidR="006A1AF0" w:rsidRPr="00F92AA1" w:rsidRDefault="0026795B" w:rsidP="00002CF4">
      <w:pPr>
        <w:pStyle w:val="Info"/>
      </w:pPr>
      <w:bookmarkStart w:id="485" w:name="_Toc306900985"/>
      <w:bookmarkStart w:id="486" w:name="_Toc306901131"/>
      <w:bookmarkStart w:id="487" w:name="_Toc306901422"/>
      <w:bookmarkStart w:id="488" w:name="_Toc306901827"/>
      <w:bookmarkStart w:id="489" w:name="_Toc433471220"/>
      <w:r w:rsidRPr="00F92AA1">
        <w:t>Entwicklungsumgebung</w:t>
      </w:r>
      <w:bookmarkStart w:id="490" w:name="_Toc278553580"/>
      <w:bookmarkEnd w:id="485"/>
      <w:bookmarkEnd w:id="486"/>
      <w:bookmarkEnd w:id="487"/>
      <w:bookmarkEnd w:id="488"/>
      <w:bookmarkEnd w:id="489"/>
    </w:p>
    <w:p w14:paraId="0AF6F128" w14:textId="32DC38B9" w:rsidR="00592FB9" w:rsidRPr="00592FB9" w:rsidRDefault="00592FB9" w:rsidP="00F05CE9">
      <w:pPr>
        <w:pStyle w:val="3berschriftSportsBook"/>
      </w:pPr>
      <w:bookmarkStart w:id="491" w:name="_Toc306900986"/>
      <w:bookmarkStart w:id="492" w:name="_Toc306901423"/>
      <w:bookmarkStart w:id="493" w:name="_Toc306901828"/>
      <w:bookmarkStart w:id="494" w:name="_Toc433471221"/>
      <w:r>
        <w:t>Produktrandbedingungen</w:t>
      </w:r>
      <w:bookmarkEnd w:id="490"/>
      <w:bookmarkEnd w:id="491"/>
      <w:bookmarkEnd w:id="492"/>
      <w:bookmarkEnd w:id="493"/>
      <w:bookmarkEnd w:id="494"/>
    </w:p>
    <w:p w14:paraId="3E8E465A" w14:textId="77777777" w:rsidR="008F55BF" w:rsidRPr="00F92AA1" w:rsidRDefault="008F55BF" w:rsidP="00002CF4">
      <w:pPr>
        <w:pStyle w:val="Info"/>
      </w:pPr>
      <w:bookmarkStart w:id="495" w:name="_Toc306900987"/>
      <w:bookmarkStart w:id="496" w:name="_Toc306901133"/>
      <w:bookmarkStart w:id="497" w:name="_Toc306901424"/>
      <w:bookmarkStart w:id="498" w:name="_Toc306901829"/>
      <w:bookmarkStart w:id="499" w:name="_Toc433471222"/>
      <w:r w:rsidRPr="00F92AA1">
        <w:t xml:space="preserve">Rechtliche Randbedingungen </w:t>
      </w:r>
      <w:r w:rsidRPr="00F92AA1">
        <w:sym w:font="Symbol" w:char="F0AE"/>
      </w:r>
      <w:r w:rsidRPr="00F92AA1">
        <w:t xml:space="preserve"> Gesetzestexte, Verträge, Normen</w:t>
      </w:r>
      <w:r w:rsidRPr="00F92AA1">
        <w:br/>
        <w:t>(z. B. Aufbewahrungsfristen)</w:t>
      </w:r>
      <w:bookmarkEnd w:id="495"/>
      <w:bookmarkEnd w:id="496"/>
      <w:bookmarkEnd w:id="497"/>
      <w:bookmarkEnd w:id="498"/>
      <w:bookmarkEnd w:id="499"/>
    </w:p>
    <w:p w14:paraId="732DB4B9" w14:textId="77777777" w:rsidR="008F55BF" w:rsidRPr="00F92AA1" w:rsidRDefault="008F55BF" w:rsidP="00002CF4">
      <w:pPr>
        <w:pStyle w:val="Info"/>
      </w:pPr>
      <w:bookmarkStart w:id="500" w:name="_Toc306900988"/>
      <w:bookmarkStart w:id="501" w:name="_Toc306901134"/>
      <w:bookmarkStart w:id="502" w:name="_Toc306901425"/>
      <w:bookmarkStart w:id="503" w:name="_Toc306901830"/>
      <w:bookmarkStart w:id="504" w:name="_Toc433471223"/>
      <w:r w:rsidRPr="00F92AA1">
        <w:t>Kulturelle Randbedingungen (z. B. Mehrsprachlichkeit)</w:t>
      </w:r>
      <w:bookmarkEnd w:id="500"/>
      <w:bookmarkEnd w:id="501"/>
      <w:bookmarkEnd w:id="502"/>
      <w:bookmarkEnd w:id="503"/>
      <w:bookmarkEnd w:id="504"/>
    </w:p>
    <w:p w14:paraId="3B7B08BB" w14:textId="77777777" w:rsidR="00CD7679" w:rsidRPr="00F92AA1" w:rsidRDefault="00CD7679" w:rsidP="00002CF4">
      <w:pPr>
        <w:pStyle w:val="Info"/>
      </w:pPr>
      <w:bookmarkStart w:id="505" w:name="_Toc306900989"/>
      <w:bookmarkStart w:id="506" w:name="_Toc306901135"/>
      <w:bookmarkStart w:id="507" w:name="_Toc306901426"/>
      <w:bookmarkStart w:id="508" w:name="_Toc306901831"/>
      <w:bookmarkStart w:id="509" w:name="_Toc433471224"/>
      <w:r w:rsidRPr="00F92AA1">
        <w:t>Organisatorische Randbedingungen: ablauf- und aufbauorganisatorische Randbedingun</w:t>
      </w:r>
      <w:r w:rsidR="006E5127" w:rsidRPr="00F92AA1">
        <w:t>g</w:t>
      </w:r>
      <w:r w:rsidRPr="00F92AA1">
        <w:t>en</w:t>
      </w:r>
      <w:r w:rsidRPr="00F92AA1">
        <w:br/>
        <w:t>(z. B. Benutzerprofile</w:t>
      </w:r>
      <w:r w:rsidR="00A34BB9" w:rsidRPr="00F92AA1">
        <w:t>, GUI-Styleguides</w:t>
      </w:r>
      <w:r w:rsidRPr="00F92AA1">
        <w:t>)</w:t>
      </w:r>
      <w:bookmarkEnd w:id="505"/>
      <w:bookmarkEnd w:id="506"/>
      <w:bookmarkEnd w:id="507"/>
      <w:bookmarkEnd w:id="508"/>
      <w:bookmarkEnd w:id="509"/>
    </w:p>
    <w:p w14:paraId="7A0ABA95" w14:textId="77777777" w:rsidR="00CD7679" w:rsidRPr="00F92AA1" w:rsidRDefault="00CD7679" w:rsidP="00002CF4">
      <w:pPr>
        <w:pStyle w:val="Info"/>
      </w:pPr>
      <w:bookmarkStart w:id="510" w:name="_Toc306900990"/>
      <w:bookmarkStart w:id="511" w:name="_Toc306901136"/>
      <w:bookmarkStart w:id="512" w:name="_Toc306901427"/>
      <w:bookmarkStart w:id="513" w:name="_Toc306901832"/>
      <w:bookmarkStart w:id="514" w:name="_Toc433471225"/>
      <w:r w:rsidRPr="00F92AA1">
        <w:t>IT-Umgebung: Muss in unternehmensweite IT-Strategie passen.</w:t>
      </w:r>
      <w:bookmarkEnd w:id="510"/>
      <w:bookmarkEnd w:id="511"/>
      <w:bookmarkEnd w:id="512"/>
      <w:bookmarkEnd w:id="513"/>
      <w:bookmarkEnd w:id="514"/>
    </w:p>
    <w:p w14:paraId="3CAC40EC" w14:textId="77777777" w:rsidR="006356FF" w:rsidRDefault="00A34BB9" w:rsidP="00002CF4">
      <w:pPr>
        <w:pStyle w:val="Info"/>
      </w:pPr>
      <w:bookmarkStart w:id="515" w:name="_Toc306900991"/>
      <w:bookmarkStart w:id="516" w:name="_Toc306901137"/>
      <w:bookmarkStart w:id="517" w:name="_Toc306901428"/>
      <w:bookmarkStart w:id="518" w:name="_Toc306901833"/>
      <w:bookmarkStart w:id="519" w:name="_Toc433471226"/>
      <w:r w:rsidRPr="00F92AA1">
        <w:t xml:space="preserve">Sonstige Lieferbestandteile </w:t>
      </w:r>
      <w:r w:rsidRPr="00F92AA1">
        <w:sym w:font="Symbol" w:char="F0AE"/>
      </w:r>
      <w:r w:rsidRPr="00F92AA1">
        <w:t xml:space="preserve"> Schulungsunterlagen, Installationshandbuch, Benutzerhandbuch, Wartungshandbuch</w:t>
      </w:r>
      <w:r w:rsidR="00C12850" w:rsidRPr="00F92AA1">
        <w:t>, etc.</w:t>
      </w:r>
      <w:bookmarkStart w:id="520" w:name="_Toc278553581"/>
      <w:bookmarkEnd w:id="515"/>
      <w:bookmarkEnd w:id="516"/>
      <w:bookmarkEnd w:id="517"/>
      <w:bookmarkEnd w:id="518"/>
      <w:bookmarkEnd w:id="519"/>
    </w:p>
    <w:p w14:paraId="31FE97B2" w14:textId="77777777" w:rsidR="006356FF" w:rsidRDefault="006356FF" w:rsidP="006356FF">
      <w:pPr>
        <w:pStyle w:val="StandartSportsbook"/>
        <w:rPr>
          <w:color w:val="FF0000"/>
        </w:rPr>
      </w:pPr>
    </w:p>
    <w:p w14:paraId="17515E3F" w14:textId="77777777" w:rsidR="006356FF" w:rsidRDefault="00A958D0" w:rsidP="006356FF">
      <w:pPr>
        <w:pStyle w:val="3berschriftSportsBook"/>
      </w:pPr>
      <w:bookmarkStart w:id="521" w:name="_Toc306900992"/>
      <w:bookmarkStart w:id="522" w:name="_Toc306901429"/>
      <w:bookmarkStart w:id="523" w:name="_Toc306901834"/>
      <w:bookmarkStart w:id="524" w:name="_Toc433471227"/>
      <w:bookmarkEnd w:id="520"/>
      <w:r>
        <w:t>Annahmen</w:t>
      </w:r>
      <w:bookmarkEnd w:id="521"/>
      <w:bookmarkEnd w:id="522"/>
      <w:bookmarkEnd w:id="523"/>
      <w:bookmarkEnd w:id="524"/>
      <w:r>
        <w:t xml:space="preserve"> </w:t>
      </w:r>
    </w:p>
    <w:p w14:paraId="12EAF02F" w14:textId="5CE1210C" w:rsidR="006E5127" w:rsidRPr="006356FF" w:rsidRDefault="006356FF" w:rsidP="00002CF4">
      <w:pPr>
        <w:pStyle w:val="Info"/>
      </w:pPr>
      <w:bookmarkStart w:id="525" w:name="_Toc306900993"/>
      <w:bookmarkStart w:id="526" w:name="_Toc306901139"/>
      <w:bookmarkStart w:id="527" w:name="_Toc306901430"/>
      <w:bookmarkStart w:id="528" w:name="_Toc306901835"/>
      <w:bookmarkStart w:id="529" w:name="_Toc433471228"/>
      <w:r w:rsidRPr="006356FF">
        <w:t xml:space="preserve">Annahmen </w:t>
      </w:r>
      <w:r w:rsidR="00A958D0" w:rsidRPr="006356FF">
        <w:t>und Abhängigkeiten</w:t>
      </w:r>
      <w:r w:rsidR="006C695E" w:rsidRPr="006356FF">
        <w:t>: z. B. bezüglich Marktentwicklung</w:t>
      </w:r>
      <w:bookmarkEnd w:id="525"/>
      <w:bookmarkEnd w:id="526"/>
      <w:bookmarkEnd w:id="527"/>
      <w:bookmarkEnd w:id="528"/>
      <w:bookmarkEnd w:id="529"/>
    </w:p>
    <w:p w14:paraId="5A0CFE22" w14:textId="77777777" w:rsidR="00DF2961" w:rsidRDefault="00DF2961" w:rsidP="00F05CE9">
      <w:pPr>
        <w:pStyle w:val="StandartSportsbook"/>
      </w:pPr>
    </w:p>
    <w:p w14:paraId="3F7E4DFF" w14:textId="77777777" w:rsidR="00592FB9" w:rsidRDefault="00592FB9" w:rsidP="00F05CE9">
      <w:pPr>
        <w:pStyle w:val="StandartSportsbook"/>
      </w:pPr>
      <w:r>
        <w:br w:type="page"/>
      </w:r>
    </w:p>
    <w:p w14:paraId="31B5DBAE" w14:textId="5828BC6E" w:rsidR="006A1AF0" w:rsidRDefault="00592FB9" w:rsidP="006A1AF0">
      <w:pPr>
        <w:pStyle w:val="1berschriftSportsBook"/>
      </w:pPr>
      <w:bookmarkStart w:id="530" w:name="_Toc278553582"/>
      <w:bookmarkStart w:id="531" w:name="_Toc306900994"/>
      <w:bookmarkStart w:id="532" w:name="_Toc306901431"/>
      <w:bookmarkStart w:id="533" w:name="_Toc306901836"/>
      <w:bookmarkStart w:id="534" w:name="_Toc433471229"/>
      <w:r>
        <w:lastRenderedPageBreak/>
        <w:t>Anforderungen</w:t>
      </w:r>
      <w:bookmarkEnd w:id="530"/>
      <w:bookmarkEnd w:id="531"/>
      <w:bookmarkEnd w:id="532"/>
      <w:bookmarkEnd w:id="533"/>
      <w:bookmarkEnd w:id="534"/>
    </w:p>
    <w:p w14:paraId="25F07FC8" w14:textId="77777777" w:rsidR="006A1AF0" w:rsidRPr="006A1AF0" w:rsidRDefault="006A1AF0" w:rsidP="00002CF4">
      <w:pPr>
        <w:pStyle w:val="Info"/>
      </w:pPr>
      <w:bookmarkStart w:id="535" w:name="_Toc306900995"/>
      <w:bookmarkStart w:id="536" w:name="_Toc306901141"/>
      <w:bookmarkStart w:id="537" w:name="_Toc306901432"/>
      <w:bookmarkStart w:id="538" w:name="_Toc306901837"/>
      <w:bookmarkStart w:id="539" w:name="_Toc433471230"/>
      <w:r w:rsidRPr="006A1AF0">
        <w:sym w:font="Symbol" w:char="F0AE"/>
      </w:r>
      <w:r w:rsidRPr="006A1AF0">
        <w:t xml:space="preserve"> eigenen Strukturierungsvorschlag erarbeiten, wie dieser Abschnitt sinnvoll geordnet werden kann.</w:t>
      </w:r>
      <w:bookmarkEnd w:id="535"/>
      <w:bookmarkEnd w:id="536"/>
      <w:bookmarkEnd w:id="537"/>
      <w:bookmarkEnd w:id="538"/>
      <w:bookmarkEnd w:id="539"/>
    </w:p>
    <w:p w14:paraId="1662F0ED" w14:textId="77777777" w:rsidR="006A1AF0" w:rsidRPr="006A1AF0" w:rsidRDefault="006A1AF0" w:rsidP="00002CF4">
      <w:pPr>
        <w:pStyle w:val="Info"/>
      </w:pPr>
    </w:p>
    <w:p w14:paraId="4F6DDD2D" w14:textId="514DE613" w:rsidR="006A1AF0" w:rsidRPr="006A1AF0" w:rsidRDefault="006A1AF0" w:rsidP="00002CF4">
      <w:pPr>
        <w:pStyle w:val="Info"/>
      </w:pPr>
      <w:bookmarkStart w:id="540" w:name="_Toc306900996"/>
      <w:bookmarkStart w:id="541" w:name="_Toc306901142"/>
      <w:bookmarkStart w:id="542" w:name="_Toc306901433"/>
      <w:bookmarkStart w:id="543" w:name="_Toc306901838"/>
      <w:bookmarkStart w:id="544" w:name="_Toc433471231"/>
      <w:r w:rsidRPr="006A1AF0">
        <w:t>(IEEE Std 830-1998 enthält entsprechende Vorschläge, an denen man sich orientieren kann und die für eigenen Zwecke angepasst werden können/sollen.)</w:t>
      </w:r>
      <w:bookmarkEnd w:id="540"/>
      <w:bookmarkEnd w:id="541"/>
      <w:bookmarkEnd w:id="542"/>
      <w:bookmarkEnd w:id="543"/>
      <w:bookmarkEnd w:id="544"/>
    </w:p>
    <w:p w14:paraId="6DB047E2" w14:textId="3717269D" w:rsidR="006A1AF0" w:rsidRDefault="006A1AF0" w:rsidP="007A58F9">
      <w:pPr>
        <w:pStyle w:val="2berschriftSportsbook"/>
        <w:numPr>
          <w:ilvl w:val="1"/>
          <w:numId w:val="23"/>
        </w:numPr>
      </w:pPr>
      <w:bookmarkStart w:id="545" w:name="_Toc306900997"/>
      <w:bookmarkStart w:id="546" w:name="_Toc306901434"/>
      <w:bookmarkStart w:id="547" w:name="_Toc306901839"/>
      <w:bookmarkStart w:id="548" w:name="_Toc433471232"/>
      <w:r>
        <w:t>Gemeinsame Anforderungen</w:t>
      </w:r>
      <w:bookmarkEnd w:id="545"/>
      <w:bookmarkEnd w:id="546"/>
      <w:bookmarkEnd w:id="547"/>
      <w:bookmarkEnd w:id="548"/>
    </w:p>
    <w:p w14:paraId="5C36A2FA" w14:textId="26A402BF" w:rsidR="006A1AF0" w:rsidRDefault="006A1AF0" w:rsidP="006A1AF0">
      <w:pPr>
        <w:pStyle w:val="3berschriftSportsBook"/>
      </w:pPr>
      <w:bookmarkStart w:id="549" w:name="_Toc306900998"/>
      <w:bookmarkStart w:id="550" w:name="_Toc306901435"/>
      <w:bookmarkStart w:id="551" w:name="_Toc306901840"/>
      <w:bookmarkStart w:id="552" w:name="_Toc433471233"/>
      <w:r>
        <w:t>Funktionale Anforderungen</w:t>
      </w:r>
      <w:bookmarkEnd w:id="549"/>
      <w:bookmarkEnd w:id="550"/>
      <w:bookmarkEnd w:id="551"/>
      <w:bookmarkEnd w:id="552"/>
    </w:p>
    <w:p w14:paraId="5E2E05DE" w14:textId="6243661C" w:rsidR="006A1AF0" w:rsidRPr="006A1AF0" w:rsidRDefault="006A1AF0" w:rsidP="006A1AF0">
      <w:pPr>
        <w:pStyle w:val="3berschriftSportsBook"/>
      </w:pPr>
      <w:bookmarkStart w:id="553" w:name="_Toc306900999"/>
      <w:bookmarkStart w:id="554" w:name="_Toc306901436"/>
      <w:bookmarkStart w:id="555" w:name="_Toc306901841"/>
      <w:bookmarkStart w:id="556" w:name="_Toc433471234"/>
      <w:r>
        <w:t>Qualitätsanforderungen</w:t>
      </w:r>
      <w:bookmarkEnd w:id="553"/>
      <w:bookmarkEnd w:id="554"/>
      <w:bookmarkEnd w:id="555"/>
      <w:bookmarkEnd w:id="556"/>
    </w:p>
    <w:p w14:paraId="1B043688" w14:textId="77777777" w:rsidR="00592FB9" w:rsidRDefault="00592FB9" w:rsidP="00F05CE9">
      <w:pPr>
        <w:pStyle w:val="StandartSportsbook"/>
      </w:pPr>
    </w:p>
    <w:p w14:paraId="63E1A6E3" w14:textId="71CC0521" w:rsidR="006A1AF0" w:rsidRDefault="006A1AF0" w:rsidP="007A58F9">
      <w:pPr>
        <w:pStyle w:val="2berschriftSportsbook"/>
        <w:numPr>
          <w:ilvl w:val="1"/>
          <w:numId w:val="23"/>
        </w:numPr>
      </w:pPr>
      <w:bookmarkStart w:id="557" w:name="_Toc306901000"/>
      <w:bookmarkStart w:id="558" w:name="_Toc306901437"/>
      <w:bookmarkStart w:id="559" w:name="_Toc306901842"/>
      <w:bookmarkStart w:id="560" w:name="_Toc433471235"/>
      <w:r>
        <w:t>Allgemeine Anforderungen</w:t>
      </w:r>
      <w:bookmarkEnd w:id="557"/>
      <w:bookmarkEnd w:id="558"/>
      <w:bookmarkEnd w:id="559"/>
      <w:bookmarkEnd w:id="560"/>
    </w:p>
    <w:p w14:paraId="0C79302E" w14:textId="77777777" w:rsidR="006A1AF0" w:rsidRDefault="006A1AF0" w:rsidP="006A1AF0">
      <w:pPr>
        <w:pStyle w:val="3berschriftSportsBook"/>
      </w:pPr>
      <w:bookmarkStart w:id="561" w:name="_Toc306901001"/>
      <w:bookmarkStart w:id="562" w:name="_Toc306901438"/>
      <w:bookmarkStart w:id="563" w:name="_Toc306901843"/>
      <w:bookmarkStart w:id="564" w:name="_Toc433471236"/>
      <w:r>
        <w:t>Funktionale Anforderungen</w:t>
      </w:r>
      <w:bookmarkEnd w:id="561"/>
      <w:bookmarkEnd w:id="562"/>
      <w:bookmarkEnd w:id="563"/>
      <w:bookmarkEnd w:id="564"/>
    </w:p>
    <w:p w14:paraId="2039FD19" w14:textId="77777777" w:rsidR="006A1AF0" w:rsidRDefault="006A1AF0" w:rsidP="006A1AF0">
      <w:pPr>
        <w:pStyle w:val="3berschriftSportsBook"/>
      </w:pPr>
      <w:bookmarkStart w:id="565" w:name="_Toc306901002"/>
      <w:bookmarkStart w:id="566" w:name="_Toc306901439"/>
      <w:bookmarkStart w:id="567" w:name="_Toc306901844"/>
      <w:bookmarkStart w:id="568" w:name="_Toc433471237"/>
      <w:r>
        <w:t>Qualitätsanforderungen</w:t>
      </w:r>
      <w:bookmarkEnd w:id="565"/>
      <w:bookmarkEnd w:id="566"/>
      <w:bookmarkEnd w:id="567"/>
      <w:bookmarkEnd w:id="568"/>
    </w:p>
    <w:p w14:paraId="4D635DE8" w14:textId="77777777" w:rsidR="006A1AF0" w:rsidRPr="006A1AF0" w:rsidRDefault="006A1AF0" w:rsidP="006A1AF0">
      <w:pPr>
        <w:pStyle w:val="StandartSportsbook"/>
      </w:pPr>
    </w:p>
    <w:p w14:paraId="54620E46" w14:textId="13C93704" w:rsidR="006A1AF0" w:rsidRDefault="006A1AF0" w:rsidP="007A58F9">
      <w:pPr>
        <w:pStyle w:val="2berschriftSportsbook"/>
        <w:numPr>
          <w:ilvl w:val="1"/>
          <w:numId w:val="23"/>
        </w:numPr>
      </w:pPr>
      <w:bookmarkStart w:id="569" w:name="_Toc306901003"/>
      <w:bookmarkStart w:id="570" w:name="_Toc306901440"/>
      <w:bookmarkStart w:id="571" w:name="_Toc306901845"/>
      <w:bookmarkStart w:id="572" w:name="_Toc433471238"/>
      <w:r>
        <w:t>Anforderungen Usergruppe: Sportler</w:t>
      </w:r>
      <w:bookmarkEnd w:id="569"/>
      <w:bookmarkEnd w:id="570"/>
      <w:bookmarkEnd w:id="571"/>
      <w:bookmarkEnd w:id="572"/>
    </w:p>
    <w:p w14:paraId="50CA8818" w14:textId="77777777" w:rsidR="006A1AF0" w:rsidRDefault="006A1AF0" w:rsidP="006A1AF0">
      <w:pPr>
        <w:pStyle w:val="3berschriftSportsBook"/>
      </w:pPr>
      <w:bookmarkStart w:id="573" w:name="_Toc306901004"/>
      <w:bookmarkStart w:id="574" w:name="_Toc306901441"/>
      <w:bookmarkStart w:id="575" w:name="_Toc306901846"/>
      <w:bookmarkStart w:id="576" w:name="_Toc433471239"/>
      <w:r>
        <w:t>Funktionale Anforderungen</w:t>
      </w:r>
      <w:bookmarkEnd w:id="573"/>
      <w:bookmarkEnd w:id="574"/>
      <w:bookmarkEnd w:id="575"/>
      <w:bookmarkEnd w:id="576"/>
    </w:p>
    <w:p w14:paraId="04D3D372" w14:textId="77777777" w:rsidR="006A1AF0" w:rsidRDefault="006A1AF0" w:rsidP="006A1AF0">
      <w:pPr>
        <w:pStyle w:val="3berschriftSportsBook"/>
      </w:pPr>
      <w:bookmarkStart w:id="577" w:name="_Toc306901005"/>
      <w:bookmarkStart w:id="578" w:name="_Toc306901442"/>
      <w:bookmarkStart w:id="579" w:name="_Toc306901847"/>
      <w:bookmarkStart w:id="580" w:name="_Toc433471240"/>
      <w:r>
        <w:t>Qualitätsanforderungen</w:t>
      </w:r>
      <w:bookmarkEnd w:id="577"/>
      <w:bookmarkEnd w:id="578"/>
      <w:bookmarkEnd w:id="579"/>
      <w:bookmarkEnd w:id="580"/>
    </w:p>
    <w:p w14:paraId="6EC3C302" w14:textId="7D53BDCE" w:rsidR="006A1AF0" w:rsidRDefault="006A1AF0" w:rsidP="007A58F9">
      <w:pPr>
        <w:pStyle w:val="2berschriftSportsbook"/>
        <w:numPr>
          <w:ilvl w:val="1"/>
          <w:numId w:val="23"/>
        </w:numPr>
      </w:pPr>
      <w:bookmarkStart w:id="581" w:name="_Toc306901006"/>
      <w:bookmarkStart w:id="582" w:name="_Toc306901443"/>
      <w:bookmarkStart w:id="583" w:name="_Toc306901848"/>
      <w:bookmarkStart w:id="584" w:name="_Toc433471241"/>
      <w:r>
        <w:t>Anforderungen Usergruppe: Trainer</w:t>
      </w:r>
      <w:bookmarkEnd w:id="581"/>
      <w:bookmarkEnd w:id="582"/>
      <w:bookmarkEnd w:id="583"/>
      <w:bookmarkEnd w:id="584"/>
    </w:p>
    <w:p w14:paraId="671D1F35" w14:textId="77777777" w:rsidR="006A1AF0" w:rsidRDefault="006A1AF0" w:rsidP="006A1AF0">
      <w:pPr>
        <w:pStyle w:val="3berschriftSportsBook"/>
      </w:pPr>
      <w:bookmarkStart w:id="585" w:name="_Toc306901007"/>
      <w:bookmarkStart w:id="586" w:name="_Toc306901444"/>
      <w:bookmarkStart w:id="587" w:name="_Toc306901849"/>
      <w:bookmarkStart w:id="588" w:name="_Toc433471242"/>
      <w:r>
        <w:t>Funktionale Anforderungen</w:t>
      </w:r>
      <w:bookmarkEnd w:id="585"/>
      <w:bookmarkEnd w:id="586"/>
      <w:bookmarkEnd w:id="587"/>
      <w:bookmarkEnd w:id="588"/>
    </w:p>
    <w:p w14:paraId="63431B47" w14:textId="77777777" w:rsidR="006A1AF0" w:rsidRPr="006A1AF0" w:rsidRDefault="006A1AF0" w:rsidP="006A1AF0">
      <w:pPr>
        <w:pStyle w:val="3berschriftSportsBook"/>
      </w:pPr>
      <w:bookmarkStart w:id="589" w:name="_Toc306901008"/>
      <w:bookmarkStart w:id="590" w:name="_Toc306901445"/>
      <w:bookmarkStart w:id="591" w:name="_Toc306901850"/>
      <w:bookmarkStart w:id="592" w:name="_Toc433471243"/>
      <w:r>
        <w:t>Qualitätsanforderungen</w:t>
      </w:r>
      <w:bookmarkEnd w:id="589"/>
      <w:bookmarkEnd w:id="590"/>
      <w:bookmarkEnd w:id="591"/>
      <w:bookmarkEnd w:id="592"/>
    </w:p>
    <w:p w14:paraId="73A73C95" w14:textId="77777777" w:rsidR="006A1AF0" w:rsidRPr="006A1AF0" w:rsidRDefault="006A1AF0" w:rsidP="006A1AF0">
      <w:pPr>
        <w:pStyle w:val="StandartSportsbook"/>
      </w:pPr>
    </w:p>
    <w:p w14:paraId="45060424" w14:textId="77777777" w:rsidR="00592FB9" w:rsidRDefault="00592FB9" w:rsidP="00F05CE9">
      <w:pPr>
        <w:pStyle w:val="StandartSportsbook"/>
      </w:pPr>
    </w:p>
    <w:p w14:paraId="2CFF008F" w14:textId="4160844B" w:rsidR="006A1AF0" w:rsidRPr="006A1AF0" w:rsidRDefault="006A1AF0" w:rsidP="006A1AF0">
      <w:pPr>
        <w:pStyle w:val="StandartSportsbook"/>
        <w:rPr>
          <w:color w:val="FF0000"/>
        </w:rPr>
      </w:pPr>
    </w:p>
    <w:p w14:paraId="5E1D9B26" w14:textId="77777777" w:rsidR="00592FB9" w:rsidRDefault="00592FB9" w:rsidP="00F05CE9">
      <w:pPr>
        <w:pStyle w:val="StandartSportsbook"/>
      </w:pPr>
    </w:p>
    <w:p w14:paraId="30D5DE3E" w14:textId="77777777" w:rsidR="00592FB9" w:rsidRDefault="00592FB9" w:rsidP="00F05CE9">
      <w:pPr>
        <w:pStyle w:val="StandartSportsbook"/>
      </w:pPr>
    </w:p>
    <w:p w14:paraId="17BBB769" w14:textId="77777777" w:rsidR="00592FB9" w:rsidRDefault="00592FB9" w:rsidP="00F05CE9">
      <w:pPr>
        <w:pStyle w:val="StandartSportsbook"/>
      </w:pPr>
      <w:r>
        <w:br w:type="page"/>
      </w:r>
    </w:p>
    <w:p w14:paraId="1777E42E" w14:textId="2298E2D2" w:rsidR="00BB2EFC" w:rsidRDefault="006A1AF0" w:rsidP="006A1AF0">
      <w:pPr>
        <w:pStyle w:val="1berschriftSportsBook"/>
      </w:pPr>
      <w:bookmarkStart w:id="593" w:name="_Toc306901009"/>
      <w:bookmarkStart w:id="594" w:name="_Toc306901446"/>
      <w:bookmarkStart w:id="595" w:name="_Toc306901851"/>
      <w:bookmarkStart w:id="596" w:name="_Toc433471244"/>
      <w:r>
        <w:lastRenderedPageBreak/>
        <w:t>Offene Punkte</w:t>
      </w:r>
      <w:bookmarkEnd w:id="593"/>
      <w:bookmarkEnd w:id="594"/>
      <w:bookmarkEnd w:id="595"/>
      <w:bookmarkEnd w:id="596"/>
    </w:p>
    <w:p w14:paraId="6D79728E" w14:textId="77777777" w:rsidR="00BB2EFC" w:rsidRDefault="00BB2EFC" w:rsidP="00F05CE9">
      <w:pPr>
        <w:pStyle w:val="StandartSportsbook"/>
      </w:pPr>
    </w:p>
    <w:p w14:paraId="672C941D" w14:textId="77777777" w:rsidR="00BB2EFC" w:rsidRPr="00002CF4" w:rsidRDefault="00BB2EFC" w:rsidP="00002CF4">
      <w:pPr>
        <w:pStyle w:val="Info"/>
      </w:pPr>
      <w:bookmarkStart w:id="597" w:name="_Toc306901010"/>
      <w:bookmarkStart w:id="598" w:name="_Toc306901156"/>
      <w:bookmarkStart w:id="599" w:name="_Toc306901447"/>
      <w:bookmarkStart w:id="600" w:name="_Toc306901852"/>
      <w:bookmarkStart w:id="601" w:name="_Toc433471245"/>
      <w:r w:rsidRPr="00002CF4">
        <w:t xml:space="preserve">Sachverhalte, die noch nicht bestimmt sind, aber unbedingt geklärt werden müssen </w:t>
      </w:r>
      <w:r w:rsidRPr="00002CF4">
        <w:sym w:font="Symbol" w:char="F0AE"/>
      </w:r>
      <w:r w:rsidRPr="00002CF4">
        <w:t xml:space="preserve"> «To Be Defined» («TBD»)</w:t>
      </w:r>
      <w:bookmarkEnd w:id="597"/>
      <w:bookmarkEnd w:id="598"/>
      <w:bookmarkEnd w:id="599"/>
      <w:bookmarkEnd w:id="600"/>
      <w:bookmarkEnd w:id="601"/>
    </w:p>
    <w:p w14:paraId="343B1758" w14:textId="77777777" w:rsidR="00BB2EFC" w:rsidRPr="00002CF4" w:rsidRDefault="00BB2EFC" w:rsidP="00002CF4">
      <w:pPr>
        <w:pStyle w:val="Info"/>
      </w:pPr>
      <w:bookmarkStart w:id="602" w:name="_Toc306901011"/>
      <w:bookmarkStart w:id="603" w:name="_Toc306901157"/>
      <w:bookmarkStart w:id="604" w:name="_Toc306901448"/>
      <w:bookmarkStart w:id="605" w:name="_Toc306901853"/>
      <w:bookmarkStart w:id="606" w:name="_Toc433471246"/>
      <w:r w:rsidRPr="00002CF4">
        <w:t>«TBDs» können auch an den entsprechenden Stellen im Dokument eingeordnet werden.</w:t>
      </w:r>
      <w:bookmarkEnd w:id="602"/>
      <w:bookmarkEnd w:id="603"/>
      <w:bookmarkEnd w:id="604"/>
      <w:bookmarkEnd w:id="605"/>
      <w:bookmarkEnd w:id="606"/>
    </w:p>
    <w:p w14:paraId="59FB59A4" w14:textId="77777777" w:rsidR="00BB2EFC" w:rsidRPr="00002CF4" w:rsidRDefault="00BB2EFC" w:rsidP="00002CF4">
      <w:pPr>
        <w:pStyle w:val="Info"/>
      </w:pPr>
    </w:p>
    <w:p w14:paraId="1AAADE25" w14:textId="77777777" w:rsidR="00BB2EFC" w:rsidRPr="00002CF4" w:rsidRDefault="00BB2EFC" w:rsidP="00002CF4">
      <w:pPr>
        <w:pStyle w:val="Info"/>
      </w:pPr>
      <w:bookmarkStart w:id="607" w:name="_Toc306901012"/>
      <w:bookmarkStart w:id="608" w:name="_Toc306901158"/>
      <w:bookmarkStart w:id="609" w:name="_Toc306901449"/>
      <w:bookmarkStart w:id="610" w:name="_Toc306901854"/>
      <w:bookmarkStart w:id="611" w:name="_Toc433471247"/>
      <w:r w:rsidRPr="00002CF4">
        <w:sym w:font="Symbol" w:char="F0AE"/>
      </w:r>
      <w:r w:rsidRPr="00002CF4">
        <w:t xml:space="preserve"> </w:t>
      </w:r>
      <w:r w:rsidR="000A5E89" w:rsidRPr="00002CF4">
        <w:t>an welcher Stelle wollen Sie die vom Dozenten geforderte CRUD-Matrix dokumentieren?</w:t>
      </w:r>
      <w:bookmarkEnd w:id="607"/>
      <w:bookmarkEnd w:id="608"/>
      <w:bookmarkEnd w:id="609"/>
      <w:bookmarkEnd w:id="610"/>
      <w:bookmarkEnd w:id="611"/>
    </w:p>
    <w:p w14:paraId="2818E4B2" w14:textId="77777777" w:rsidR="00BB2EFC" w:rsidRPr="00002CF4" w:rsidRDefault="00BB2EFC" w:rsidP="00002CF4">
      <w:pPr>
        <w:pStyle w:val="Info"/>
      </w:pPr>
    </w:p>
    <w:p w14:paraId="5E0A3D6E" w14:textId="77777777" w:rsidR="000A5E89" w:rsidRPr="00002CF4" w:rsidRDefault="000A5E89" w:rsidP="00002CF4">
      <w:pPr>
        <w:pStyle w:val="Info"/>
      </w:pPr>
      <w:bookmarkStart w:id="612" w:name="_Toc306901013"/>
      <w:bookmarkStart w:id="613" w:name="_Toc306901159"/>
      <w:bookmarkStart w:id="614" w:name="_Toc306901450"/>
      <w:bookmarkStart w:id="615" w:name="_Toc306901855"/>
      <w:bookmarkStart w:id="616" w:name="_Toc433471248"/>
      <w:r w:rsidRPr="00002CF4">
        <w:sym w:font="Symbol" w:char="F0AE"/>
      </w:r>
      <w:r w:rsidRPr="00002CF4">
        <w:t xml:space="preserve"> Bei der Abnahme sollten alle Punkte geklärt sein!</w:t>
      </w:r>
      <w:bookmarkEnd w:id="612"/>
      <w:bookmarkEnd w:id="613"/>
      <w:bookmarkEnd w:id="614"/>
      <w:bookmarkEnd w:id="615"/>
      <w:bookmarkEnd w:id="616"/>
    </w:p>
    <w:p w14:paraId="49E38AB7" w14:textId="77777777" w:rsidR="00BB2EFC" w:rsidRDefault="00BB2EFC" w:rsidP="00F05CE9">
      <w:pPr>
        <w:pStyle w:val="StandartSportsbook"/>
      </w:pPr>
    </w:p>
    <w:p w14:paraId="394D5B95" w14:textId="77777777" w:rsidR="00BB2EFC" w:rsidRDefault="00BB2EFC" w:rsidP="00F05CE9">
      <w:pPr>
        <w:pStyle w:val="StandartSportsbook"/>
      </w:pPr>
      <w:r>
        <w:br w:type="page"/>
      </w:r>
    </w:p>
    <w:p w14:paraId="13D63E0C" w14:textId="2F60B5B2" w:rsidR="006356FF" w:rsidRDefault="00592FB9" w:rsidP="006A1AF0">
      <w:pPr>
        <w:pStyle w:val="1berschriftSportsBook"/>
      </w:pPr>
      <w:bookmarkStart w:id="617" w:name="_Toc278553584"/>
      <w:bookmarkStart w:id="618" w:name="_Toc306901014"/>
      <w:bookmarkStart w:id="619" w:name="_Toc306901451"/>
      <w:bookmarkStart w:id="620" w:name="_Toc306901856"/>
      <w:bookmarkStart w:id="621" w:name="_Toc433471249"/>
      <w:r>
        <w:lastRenderedPageBreak/>
        <w:t>Anhang</w:t>
      </w:r>
      <w:bookmarkEnd w:id="617"/>
      <w:bookmarkEnd w:id="618"/>
      <w:bookmarkEnd w:id="619"/>
      <w:bookmarkEnd w:id="620"/>
      <w:bookmarkEnd w:id="621"/>
    </w:p>
    <w:p w14:paraId="381E3397" w14:textId="77777777" w:rsidR="006356FF" w:rsidRPr="00002CF4" w:rsidRDefault="006356FF" w:rsidP="00002CF4">
      <w:pPr>
        <w:pStyle w:val="Info"/>
      </w:pPr>
      <w:bookmarkStart w:id="622" w:name="_Toc306901015"/>
      <w:bookmarkStart w:id="623" w:name="_Toc306901161"/>
      <w:bookmarkStart w:id="624" w:name="_Toc306901452"/>
      <w:bookmarkStart w:id="625" w:name="_Toc306901857"/>
      <w:bookmarkStart w:id="626" w:name="_Toc433471250"/>
      <w:r w:rsidRPr="00002CF4">
        <w:t>Ergänzungen</w:t>
      </w:r>
      <w:bookmarkEnd w:id="622"/>
      <w:bookmarkEnd w:id="623"/>
      <w:bookmarkEnd w:id="624"/>
      <w:bookmarkEnd w:id="625"/>
      <w:bookmarkEnd w:id="626"/>
    </w:p>
    <w:p w14:paraId="7982F0E7" w14:textId="79E1CF56" w:rsidR="006356FF" w:rsidRPr="00002CF4" w:rsidRDefault="006356FF" w:rsidP="00002CF4">
      <w:pPr>
        <w:pStyle w:val="Info"/>
      </w:pPr>
      <w:bookmarkStart w:id="627" w:name="_Toc306901016"/>
      <w:bookmarkStart w:id="628" w:name="_Toc306901162"/>
      <w:bookmarkStart w:id="629" w:name="_Toc306901453"/>
      <w:bookmarkStart w:id="630" w:name="_Toc306901858"/>
      <w:bookmarkStart w:id="631" w:name="_Toc433471251"/>
      <w:r w:rsidRPr="00002CF4">
        <w:t xml:space="preserve">Referenzierte Dokumente (siehe </w:t>
      </w:r>
      <w:r w:rsidRPr="00002CF4">
        <w:fldChar w:fldCharType="begin"/>
      </w:r>
      <w:r w:rsidRPr="00002CF4">
        <w:instrText xml:space="preserve"> REF _Ref277421251 \w \h </w:instrText>
      </w:r>
      <w:r w:rsidRPr="00002CF4">
        <w:fldChar w:fldCharType="separate"/>
      </w:r>
      <w:r w:rsidR="002378B8">
        <w:t>1.5</w:t>
      </w:r>
      <w:r w:rsidRPr="00002CF4">
        <w:fldChar w:fldCharType="end"/>
      </w:r>
      <w:r w:rsidRPr="00002CF4">
        <w:t>)</w:t>
      </w:r>
      <w:bookmarkEnd w:id="627"/>
      <w:bookmarkEnd w:id="628"/>
      <w:bookmarkEnd w:id="629"/>
      <w:bookmarkEnd w:id="630"/>
      <w:bookmarkEnd w:id="631"/>
    </w:p>
    <w:p w14:paraId="3480508D" w14:textId="0A11DA01" w:rsidR="006A1AF0" w:rsidRDefault="006A1AF0" w:rsidP="007A58F9">
      <w:pPr>
        <w:pStyle w:val="2berschriftSportsbook"/>
        <w:numPr>
          <w:ilvl w:val="1"/>
          <w:numId w:val="23"/>
        </w:numPr>
      </w:pPr>
      <w:bookmarkStart w:id="632" w:name="_Toc306901017"/>
      <w:bookmarkStart w:id="633" w:name="_Toc306901454"/>
      <w:bookmarkStart w:id="634" w:name="_Toc306901859"/>
      <w:bookmarkStart w:id="635" w:name="_Toc433471252"/>
      <w:r>
        <w:t>Vorlage Anfrage Interviews</w:t>
      </w:r>
      <w:bookmarkEnd w:id="632"/>
      <w:bookmarkEnd w:id="633"/>
      <w:bookmarkEnd w:id="634"/>
      <w:bookmarkEnd w:id="635"/>
    </w:p>
    <w:p w14:paraId="3572A10D" w14:textId="4CF21EDD" w:rsidR="006610DA" w:rsidRPr="00F47832" w:rsidRDefault="006610DA" w:rsidP="006610DA">
      <w:pPr>
        <w:pStyle w:val="StandartSportsbook"/>
        <w:rPr>
          <w:b/>
        </w:rPr>
      </w:pPr>
      <w:bookmarkStart w:id="636" w:name="_Toc433471253"/>
      <w:r w:rsidRPr="00F47832">
        <w:rPr>
          <w:b/>
        </w:rPr>
        <w:t>Angaben zur Person</w:t>
      </w:r>
      <w:bookmarkEnd w:id="636"/>
    </w:p>
    <w:tbl>
      <w:tblPr>
        <w:tblStyle w:val="Tabellenraster"/>
        <w:tblW w:w="0" w:type="auto"/>
        <w:tblLook w:val="04A0" w:firstRow="1" w:lastRow="0" w:firstColumn="1" w:lastColumn="0" w:noHBand="0" w:noVBand="1"/>
      </w:tblPr>
      <w:tblGrid>
        <w:gridCol w:w="2184"/>
        <w:gridCol w:w="3367"/>
        <w:gridCol w:w="3368"/>
      </w:tblGrid>
      <w:tr w:rsidR="00C30662" w14:paraId="374F05A2" w14:textId="77777777" w:rsidTr="00C30662">
        <w:tc>
          <w:tcPr>
            <w:tcW w:w="2184" w:type="dxa"/>
          </w:tcPr>
          <w:p w14:paraId="74320958" w14:textId="43BCB3A5" w:rsidR="00C30662" w:rsidRDefault="00C30662" w:rsidP="006610DA">
            <w:pPr>
              <w:pStyle w:val="StandartSportsbook"/>
            </w:pPr>
            <w:r>
              <w:t>Name, Vorname</w:t>
            </w:r>
          </w:p>
        </w:tc>
        <w:tc>
          <w:tcPr>
            <w:tcW w:w="3367" w:type="dxa"/>
          </w:tcPr>
          <w:p w14:paraId="1D7412FB" w14:textId="77777777" w:rsidR="00C30662" w:rsidRDefault="00C30662" w:rsidP="006610DA">
            <w:pPr>
              <w:pStyle w:val="StandartSportsbook"/>
            </w:pPr>
          </w:p>
        </w:tc>
        <w:tc>
          <w:tcPr>
            <w:tcW w:w="3368" w:type="dxa"/>
          </w:tcPr>
          <w:p w14:paraId="3E9D6596" w14:textId="1587FFFC" w:rsidR="00C30662" w:rsidRDefault="00C30662" w:rsidP="006610DA">
            <w:pPr>
              <w:pStyle w:val="StandartSportsbook"/>
            </w:pPr>
          </w:p>
        </w:tc>
      </w:tr>
      <w:tr w:rsidR="006610DA" w14:paraId="5E16A615" w14:textId="77777777" w:rsidTr="006610DA">
        <w:tc>
          <w:tcPr>
            <w:tcW w:w="2184" w:type="dxa"/>
          </w:tcPr>
          <w:p w14:paraId="1522FF26" w14:textId="319E891F" w:rsidR="006610DA" w:rsidRDefault="00F47832" w:rsidP="006610DA">
            <w:pPr>
              <w:pStyle w:val="StandartSportsbook"/>
            </w:pPr>
            <w:r>
              <w:t>Sportart</w:t>
            </w:r>
          </w:p>
        </w:tc>
        <w:tc>
          <w:tcPr>
            <w:tcW w:w="6735" w:type="dxa"/>
            <w:gridSpan w:val="2"/>
          </w:tcPr>
          <w:p w14:paraId="7AA31983" w14:textId="77777777" w:rsidR="006610DA" w:rsidRDefault="006610DA" w:rsidP="006610DA">
            <w:pPr>
              <w:pStyle w:val="StandartSportsbook"/>
            </w:pPr>
          </w:p>
        </w:tc>
      </w:tr>
      <w:tr w:rsidR="006610DA" w14:paraId="63DDD9B3" w14:textId="77777777" w:rsidTr="006610DA">
        <w:tc>
          <w:tcPr>
            <w:tcW w:w="2184" w:type="dxa"/>
          </w:tcPr>
          <w:p w14:paraId="6DB39AC4" w14:textId="0DD4A3DA" w:rsidR="006610DA" w:rsidRDefault="00F47832" w:rsidP="006610DA">
            <w:pPr>
              <w:pStyle w:val="StandartSportsbook"/>
            </w:pPr>
            <w:r>
              <w:t>Funktion</w:t>
            </w:r>
          </w:p>
        </w:tc>
        <w:tc>
          <w:tcPr>
            <w:tcW w:w="6735" w:type="dxa"/>
            <w:gridSpan w:val="2"/>
          </w:tcPr>
          <w:p w14:paraId="1E454E69" w14:textId="77777777" w:rsidR="006610DA" w:rsidRDefault="006610DA" w:rsidP="006610DA">
            <w:pPr>
              <w:pStyle w:val="StandartSportsbook"/>
            </w:pPr>
          </w:p>
        </w:tc>
      </w:tr>
    </w:tbl>
    <w:p w14:paraId="44EDF944" w14:textId="79456F7A" w:rsidR="00E41E07" w:rsidRPr="00E41E07" w:rsidRDefault="00E41E07" w:rsidP="006610DA">
      <w:pPr>
        <w:pStyle w:val="StandartSportsbook"/>
        <w:rPr>
          <w:b/>
          <w:color w:val="FF0000"/>
        </w:rPr>
      </w:pPr>
      <w:bookmarkStart w:id="637" w:name="_Toc433471254"/>
      <w:r w:rsidRPr="00E41E07">
        <w:rPr>
          <w:b/>
          <w:color w:val="FF0000"/>
        </w:rPr>
        <w:t>(</w:t>
      </w:r>
      <w:bookmarkEnd w:id="637"/>
    </w:p>
    <w:p w14:paraId="1ECA2B76" w14:textId="7AB2617B" w:rsidR="006610DA" w:rsidRPr="00F47832" w:rsidRDefault="00F47832" w:rsidP="006610DA">
      <w:pPr>
        <w:pStyle w:val="StandartSportsbook"/>
        <w:rPr>
          <w:b/>
        </w:rPr>
      </w:pPr>
      <w:bookmarkStart w:id="638" w:name="_Toc433471255"/>
      <w:r w:rsidRPr="00F47832">
        <w:rPr>
          <w:b/>
        </w:rPr>
        <w:t>Zufriedenheit bezüglich aktueller Trainingsprotokollierungsmöglichkeit</w:t>
      </w:r>
      <w:bookmarkEnd w:id="638"/>
    </w:p>
    <w:tbl>
      <w:tblPr>
        <w:tblStyle w:val="Tabellenraster"/>
        <w:tblW w:w="0" w:type="auto"/>
        <w:tblLook w:val="04A0" w:firstRow="1" w:lastRow="0" w:firstColumn="1" w:lastColumn="0" w:noHBand="0" w:noVBand="1"/>
      </w:tblPr>
      <w:tblGrid>
        <w:gridCol w:w="6861"/>
        <w:gridCol w:w="2058"/>
      </w:tblGrid>
      <w:tr w:rsidR="00F47832" w14:paraId="430071A9" w14:textId="77777777" w:rsidTr="00F47832">
        <w:tc>
          <w:tcPr>
            <w:tcW w:w="6861" w:type="dxa"/>
          </w:tcPr>
          <w:p w14:paraId="48F6034F" w14:textId="2A34605A" w:rsidR="00F47832" w:rsidRDefault="00F47832" w:rsidP="006610DA">
            <w:pPr>
              <w:pStyle w:val="StandartSportsbook"/>
            </w:pPr>
            <w:r>
              <w:t>Wird das Training Protokolliert?</w:t>
            </w:r>
          </w:p>
        </w:tc>
        <w:tc>
          <w:tcPr>
            <w:tcW w:w="2058" w:type="dxa"/>
          </w:tcPr>
          <w:p w14:paraId="20E9C392" w14:textId="44864FE3" w:rsidR="00F47832" w:rsidRDefault="00F47832" w:rsidP="006610DA">
            <w:pPr>
              <w:pStyle w:val="StandartSportsbook"/>
            </w:pPr>
            <w:r>
              <w:t>Ja/Nein</w:t>
            </w:r>
          </w:p>
        </w:tc>
      </w:tr>
    </w:tbl>
    <w:p w14:paraId="60641625" w14:textId="32BEDC49" w:rsidR="00F47832" w:rsidRDefault="00F47832" w:rsidP="006610DA">
      <w:pPr>
        <w:pStyle w:val="StandartSportsbook"/>
      </w:pPr>
      <w:bookmarkStart w:id="639" w:name="_Toc433471256"/>
      <w:r>
        <w:t>Wenn „Nein“:</w:t>
      </w:r>
      <w:bookmarkEnd w:id="639"/>
    </w:p>
    <w:tbl>
      <w:tblPr>
        <w:tblStyle w:val="Tabellenraster"/>
        <w:tblW w:w="0" w:type="auto"/>
        <w:tblLook w:val="04A0" w:firstRow="1" w:lastRow="0" w:firstColumn="1" w:lastColumn="0" w:noHBand="0" w:noVBand="1"/>
      </w:tblPr>
      <w:tblGrid>
        <w:gridCol w:w="8919"/>
      </w:tblGrid>
      <w:tr w:rsidR="00F47832" w14:paraId="2AD5B881" w14:textId="77777777" w:rsidTr="00F47832">
        <w:tc>
          <w:tcPr>
            <w:tcW w:w="8945" w:type="dxa"/>
          </w:tcPr>
          <w:p w14:paraId="4C6070D7" w14:textId="6EBF5FA8" w:rsidR="00F47832" w:rsidRDefault="00F47832" w:rsidP="006610DA">
            <w:pPr>
              <w:pStyle w:val="StandartSportsbook"/>
            </w:pPr>
            <w:r>
              <w:t>Aus welchem Grund werden die Trainings nicht protokolliert?</w:t>
            </w:r>
          </w:p>
        </w:tc>
      </w:tr>
    </w:tbl>
    <w:p w14:paraId="6BD057A2" w14:textId="25FC3EA2" w:rsidR="00F47832" w:rsidRDefault="00F47832" w:rsidP="006610DA">
      <w:pPr>
        <w:pStyle w:val="StandartSportsbook"/>
      </w:pPr>
      <w:bookmarkStart w:id="640" w:name="_Toc433471257"/>
      <w:r>
        <w:t>Wenn „Ja“</w:t>
      </w:r>
      <w:bookmarkEnd w:id="640"/>
    </w:p>
    <w:tbl>
      <w:tblPr>
        <w:tblStyle w:val="Tabellenraster"/>
        <w:tblW w:w="0" w:type="auto"/>
        <w:tblLook w:val="04A0" w:firstRow="1" w:lastRow="0" w:firstColumn="1" w:lastColumn="0" w:noHBand="0" w:noVBand="1"/>
      </w:tblPr>
      <w:tblGrid>
        <w:gridCol w:w="4459"/>
        <w:gridCol w:w="4460"/>
      </w:tblGrid>
      <w:tr w:rsidR="00F47832" w14:paraId="3A02E1C5" w14:textId="77777777" w:rsidTr="00674039">
        <w:tc>
          <w:tcPr>
            <w:tcW w:w="8919" w:type="dxa"/>
            <w:gridSpan w:val="2"/>
          </w:tcPr>
          <w:p w14:paraId="3918BDCB" w14:textId="77777777" w:rsidR="00F47832" w:rsidRDefault="00F47832" w:rsidP="006610DA">
            <w:pPr>
              <w:pStyle w:val="StandartSportsbook"/>
            </w:pPr>
            <w:r>
              <w:t>Wie zufrieden stellend ist die aktuelle Trainingsprotokollierungsmöglichkeit?</w:t>
            </w:r>
          </w:p>
          <w:p w14:paraId="3ECF83DF" w14:textId="0AA95553" w:rsidR="00F47832" w:rsidRDefault="00F47832" w:rsidP="006610DA">
            <w:pPr>
              <w:pStyle w:val="StandartSportsbook"/>
            </w:pPr>
            <w:r>
              <w:t>…</w:t>
            </w:r>
          </w:p>
        </w:tc>
      </w:tr>
      <w:tr w:rsidR="00F47832" w14:paraId="3DADD80A" w14:textId="77777777" w:rsidTr="00674039">
        <w:tc>
          <w:tcPr>
            <w:tcW w:w="8919" w:type="dxa"/>
            <w:gridSpan w:val="2"/>
          </w:tcPr>
          <w:p w14:paraId="7EE48C67" w14:textId="20EB586F" w:rsidR="00F47832" w:rsidRDefault="00F47832" w:rsidP="006610DA">
            <w:pPr>
              <w:pStyle w:val="StandartSportsbook"/>
            </w:pPr>
            <w:r>
              <w:t>In welchem Medium erfolgt die Trainingsprotokollierung?</w:t>
            </w:r>
          </w:p>
          <w:p w14:paraId="3C344E55" w14:textId="2142A3A9" w:rsidR="00F47832" w:rsidRDefault="00F47832" w:rsidP="006610DA">
            <w:pPr>
              <w:pStyle w:val="StandartSportsbook"/>
            </w:pPr>
            <w:r>
              <w:t>Digital / Papier (oder App / Computer / … ?)</w:t>
            </w:r>
          </w:p>
        </w:tc>
      </w:tr>
      <w:tr w:rsidR="00F47832" w14:paraId="4B261A01" w14:textId="77777777" w:rsidTr="00674039">
        <w:tc>
          <w:tcPr>
            <w:tcW w:w="8919" w:type="dxa"/>
            <w:gridSpan w:val="2"/>
          </w:tcPr>
          <w:p w14:paraId="0C9F0240" w14:textId="4DA6303F" w:rsidR="00F47832" w:rsidRDefault="00E41E07" w:rsidP="006610DA">
            <w:pPr>
              <w:pStyle w:val="StandartSportsbook"/>
            </w:pPr>
            <w:r>
              <w:t>…</w:t>
            </w:r>
          </w:p>
        </w:tc>
      </w:tr>
      <w:tr w:rsidR="00C30662" w14:paraId="057BE35C" w14:textId="77777777" w:rsidTr="00674039">
        <w:tc>
          <w:tcPr>
            <w:tcW w:w="8919" w:type="dxa"/>
            <w:gridSpan w:val="2"/>
          </w:tcPr>
          <w:p w14:paraId="4746E2E9" w14:textId="1DC1F3D6" w:rsidR="00C30662" w:rsidRPr="00D77FF0" w:rsidRDefault="00C30662" w:rsidP="006610DA">
            <w:pPr>
              <w:pStyle w:val="StandartSportsbook"/>
              <w:rPr>
                <w:b/>
              </w:rPr>
            </w:pPr>
            <w:r w:rsidRPr="00D77FF0">
              <w:rPr>
                <w:b/>
              </w:rPr>
              <w:t>Was ist an diesem Medium positiv und was ist negativ?</w:t>
            </w:r>
          </w:p>
        </w:tc>
      </w:tr>
      <w:tr w:rsidR="00C30662" w14:paraId="1E252578" w14:textId="2E76A43E" w:rsidTr="00C30662">
        <w:tc>
          <w:tcPr>
            <w:tcW w:w="4459" w:type="dxa"/>
          </w:tcPr>
          <w:p w14:paraId="7EEE7C58" w14:textId="54B7BF9B" w:rsidR="00C30662" w:rsidRDefault="00C30662" w:rsidP="006610DA">
            <w:pPr>
              <w:pStyle w:val="StandartSportsbook"/>
            </w:pPr>
            <w:r>
              <w:t xml:space="preserve">Positiv... </w:t>
            </w:r>
          </w:p>
        </w:tc>
        <w:tc>
          <w:tcPr>
            <w:tcW w:w="4460" w:type="dxa"/>
          </w:tcPr>
          <w:p w14:paraId="4B4D6A7D" w14:textId="77777777" w:rsidR="00C30662" w:rsidRDefault="00C30662" w:rsidP="006610DA">
            <w:pPr>
              <w:pStyle w:val="StandartSportsbook"/>
            </w:pPr>
            <w:r>
              <w:t>Negativ...</w:t>
            </w:r>
          </w:p>
          <w:p w14:paraId="05C8809F" w14:textId="77777777" w:rsidR="00C30662" w:rsidRDefault="00C30662" w:rsidP="006610DA">
            <w:pPr>
              <w:pStyle w:val="StandartSportsbook"/>
            </w:pPr>
          </w:p>
          <w:p w14:paraId="77FAFA59" w14:textId="77777777" w:rsidR="00C30662" w:rsidRDefault="00C30662" w:rsidP="006610DA">
            <w:pPr>
              <w:pStyle w:val="StandartSportsbook"/>
            </w:pPr>
          </w:p>
          <w:p w14:paraId="18879EE4" w14:textId="73FB2BB4" w:rsidR="00C30662" w:rsidRDefault="00C30662" w:rsidP="006610DA">
            <w:pPr>
              <w:pStyle w:val="StandartSportsbook"/>
            </w:pPr>
          </w:p>
        </w:tc>
      </w:tr>
    </w:tbl>
    <w:p w14:paraId="1147B21D" w14:textId="51A4BAC9" w:rsidR="00F47832" w:rsidRPr="00FD5AF7" w:rsidRDefault="00E41E07" w:rsidP="00FD5AF7">
      <w:pPr>
        <w:pStyle w:val="StandartSportsbook"/>
      </w:pPr>
      <w:bookmarkStart w:id="641" w:name="_Toc433471258"/>
      <w:commentRangeStart w:id="642"/>
      <w:r w:rsidRPr="00FD5AF7">
        <w:t>) weiss ich nicht ob wir das überhaupt Fragen sollen, oder einfach direkt Fragen sollen was die Leute von einer App wie SportsBook erwarten. Eigentlich zeigen wir ja unsere Bedürfnisse und Anforderungen auf, an eine App, die wir gerne hätten. Die Interviews dienen ja nur dazu bei, Anforderungen / Bedürfnisse welche wir vergessen haben aufzudecken…!</w:t>
      </w:r>
      <w:bookmarkEnd w:id="641"/>
      <w:commentRangeEnd w:id="642"/>
      <w:r w:rsidR="00B22331">
        <w:rPr>
          <w:rStyle w:val="Kommentarzeichen"/>
          <w:rFonts w:cs="Times New Roman"/>
          <w:bCs w:val="0"/>
          <w:snapToGrid/>
          <w:color w:val="auto"/>
        </w:rPr>
        <w:commentReference w:id="642"/>
      </w:r>
    </w:p>
    <w:tbl>
      <w:tblPr>
        <w:tblStyle w:val="Tabellenraster"/>
        <w:tblW w:w="0" w:type="auto"/>
        <w:tblLook w:val="04A0" w:firstRow="1" w:lastRow="0" w:firstColumn="1" w:lastColumn="0" w:noHBand="0" w:noVBand="1"/>
      </w:tblPr>
      <w:tblGrid>
        <w:gridCol w:w="2229"/>
        <w:gridCol w:w="2230"/>
        <w:gridCol w:w="2230"/>
        <w:gridCol w:w="2230"/>
      </w:tblGrid>
      <w:tr w:rsidR="006E75E6" w14:paraId="2B206D91" w14:textId="77777777" w:rsidTr="00A61FEB">
        <w:tc>
          <w:tcPr>
            <w:tcW w:w="8919" w:type="dxa"/>
            <w:gridSpan w:val="4"/>
          </w:tcPr>
          <w:p w14:paraId="0F5E2E3C" w14:textId="178B323C" w:rsidR="006E75E6" w:rsidRPr="00625E78" w:rsidRDefault="006E75E6" w:rsidP="006E75E6">
            <w:pPr>
              <w:pStyle w:val="StandartSportsbook"/>
              <w:rPr>
                <w:b/>
                <w:color w:val="auto"/>
              </w:rPr>
            </w:pPr>
            <w:r>
              <w:rPr>
                <w:b/>
                <w:color w:val="auto"/>
              </w:rPr>
              <w:t>Für welches Betriebssystem sollte SportsBook verfügbar sein?</w:t>
            </w:r>
          </w:p>
        </w:tc>
      </w:tr>
      <w:tr w:rsidR="006E75E6" w14:paraId="4F54ED06" w14:textId="77777777" w:rsidTr="00A61FEB">
        <w:tc>
          <w:tcPr>
            <w:tcW w:w="2229" w:type="dxa"/>
          </w:tcPr>
          <w:p w14:paraId="16182F3E" w14:textId="60A51EEA" w:rsidR="006E75E6" w:rsidRDefault="006E75E6" w:rsidP="00A61FEB">
            <w:pPr>
              <w:pStyle w:val="StandartSportsbook"/>
              <w:jc w:val="center"/>
              <w:rPr>
                <w:color w:val="auto"/>
              </w:rPr>
            </w:pPr>
            <w:r>
              <w:rPr>
                <w:color w:val="auto"/>
              </w:rPr>
              <w:t>IOS</w:t>
            </w:r>
          </w:p>
        </w:tc>
        <w:tc>
          <w:tcPr>
            <w:tcW w:w="2230" w:type="dxa"/>
          </w:tcPr>
          <w:p w14:paraId="38D90FA7" w14:textId="047D968C" w:rsidR="006E75E6" w:rsidRDefault="006E75E6" w:rsidP="00A61FEB">
            <w:pPr>
              <w:pStyle w:val="StandartSportsbook"/>
              <w:jc w:val="center"/>
              <w:rPr>
                <w:color w:val="auto"/>
              </w:rPr>
            </w:pPr>
            <w:r>
              <w:rPr>
                <w:color w:val="auto"/>
              </w:rPr>
              <w:t>Android</w:t>
            </w:r>
          </w:p>
        </w:tc>
        <w:tc>
          <w:tcPr>
            <w:tcW w:w="2230" w:type="dxa"/>
          </w:tcPr>
          <w:p w14:paraId="7A3A40FF" w14:textId="38C1C626" w:rsidR="006E75E6" w:rsidRDefault="006E75E6" w:rsidP="00A61FEB">
            <w:pPr>
              <w:pStyle w:val="StandartSportsbook"/>
              <w:jc w:val="center"/>
              <w:rPr>
                <w:color w:val="auto"/>
              </w:rPr>
            </w:pPr>
            <w:r>
              <w:rPr>
                <w:color w:val="auto"/>
              </w:rPr>
              <w:t>Windows</w:t>
            </w:r>
          </w:p>
        </w:tc>
        <w:tc>
          <w:tcPr>
            <w:tcW w:w="2230" w:type="dxa"/>
          </w:tcPr>
          <w:p w14:paraId="27DC73D8" w14:textId="74BDEFCD" w:rsidR="006E75E6" w:rsidRDefault="006E75E6" w:rsidP="00A61FEB">
            <w:pPr>
              <w:pStyle w:val="StandartSportsbook"/>
              <w:jc w:val="center"/>
              <w:rPr>
                <w:color w:val="auto"/>
              </w:rPr>
            </w:pPr>
            <w:r>
              <w:rPr>
                <w:color w:val="auto"/>
              </w:rPr>
              <w:t>...</w:t>
            </w:r>
          </w:p>
        </w:tc>
      </w:tr>
    </w:tbl>
    <w:p w14:paraId="0815EAEE" w14:textId="77777777" w:rsidR="006E75E6" w:rsidRDefault="006E75E6" w:rsidP="006E75E6"/>
    <w:p w14:paraId="0E32E5C0" w14:textId="214B1D91" w:rsidR="00E41E07" w:rsidRPr="006736E1" w:rsidRDefault="00E41E07" w:rsidP="006610DA">
      <w:pPr>
        <w:pStyle w:val="StandartSportsbook"/>
        <w:rPr>
          <w:b/>
          <w:color w:val="FF0000"/>
        </w:rPr>
      </w:pPr>
    </w:p>
    <w:tbl>
      <w:tblPr>
        <w:tblStyle w:val="Tabellenraster"/>
        <w:tblW w:w="0" w:type="auto"/>
        <w:tblLook w:val="04A0" w:firstRow="1" w:lastRow="0" w:firstColumn="1" w:lastColumn="0" w:noHBand="0" w:noVBand="1"/>
      </w:tblPr>
      <w:tblGrid>
        <w:gridCol w:w="2229"/>
        <w:gridCol w:w="2230"/>
        <w:gridCol w:w="2230"/>
        <w:gridCol w:w="2230"/>
      </w:tblGrid>
      <w:tr w:rsidR="00E41E07" w14:paraId="53C77500" w14:textId="77777777" w:rsidTr="00625E78">
        <w:tc>
          <w:tcPr>
            <w:tcW w:w="8919" w:type="dxa"/>
            <w:gridSpan w:val="4"/>
          </w:tcPr>
          <w:p w14:paraId="14971539" w14:textId="337D4653" w:rsidR="00E41E07" w:rsidRDefault="006736E1" w:rsidP="006610DA">
            <w:pPr>
              <w:pStyle w:val="StandartSportsbook"/>
              <w:rPr>
                <w:color w:val="auto"/>
              </w:rPr>
            </w:pPr>
            <w:r>
              <w:rPr>
                <w:color w:val="auto"/>
              </w:rPr>
              <w:t>Welche Trainingsangaben müssen mindestens in SportsBook protokolliert werden?</w:t>
            </w:r>
          </w:p>
          <w:p w14:paraId="72E4EF91" w14:textId="0FCC1F43" w:rsidR="006736E1" w:rsidRPr="00E41E07" w:rsidRDefault="006736E1" w:rsidP="006610DA">
            <w:pPr>
              <w:pStyle w:val="StandartSportsbook"/>
              <w:rPr>
                <w:color w:val="auto"/>
              </w:rPr>
            </w:pPr>
            <w:r>
              <w:rPr>
                <w:color w:val="auto"/>
              </w:rPr>
              <w:t>(z.B. Dauer, Belastungsintensivität, Bemerkung, … etc.)</w:t>
            </w:r>
          </w:p>
        </w:tc>
      </w:tr>
      <w:tr w:rsidR="00625E78" w14:paraId="02B28ADF" w14:textId="77777777" w:rsidTr="00625E78">
        <w:tc>
          <w:tcPr>
            <w:tcW w:w="8919" w:type="dxa"/>
            <w:gridSpan w:val="4"/>
          </w:tcPr>
          <w:p w14:paraId="3ACDC2AF" w14:textId="170398B1" w:rsidR="00625E78" w:rsidRDefault="00625E78" w:rsidP="006610DA">
            <w:pPr>
              <w:pStyle w:val="StandartSportsbook"/>
              <w:rPr>
                <w:color w:val="auto"/>
              </w:rPr>
            </w:pPr>
            <w:r>
              <w:rPr>
                <w:color w:val="auto"/>
              </w:rPr>
              <w:t>....</w:t>
            </w:r>
          </w:p>
        </w:tc>
      </w:tr>
      <w:tr w:rsidR="00625E78" w14:paraId="48E7DC3C" w14:textId="77777777" w:rsidTr="00625E78">
        <w:tc>
          <w:tcPr>
            <w:tcW w:w="8919" w:type="dxa"/>
            <w:gridSpan w:val="4"/>
          </w:tcPr>
          <w:p w14:paraId="6C9FC8D1" w14:textId="55C00900" w:rsidR="00625E78" w:rsidRPr="00625E78" w:rsidRDefault="00625E78" w:rsidP="006610DA">
            <w:pPr>
              <w:pStyle w:val="StandartSportsbook"/>
              <w:rPr>
                <w:b/>
                <w:color w:val="auto"/>
              </w:rPr>
            </w:pPr>
            <w:r w:rsidRPr="00625E78">
              <w:rPr>
                <w:b/>
                <w:color w:val="auto"/>
              </w:rPr>
              <w:t>Wie wichtig ist Ihnen die Trainingsangabe "Dauer"?</w:t>
            </w:r>
          </w:p>
        </w:tc>
      </w:tr>
      <w:tr w:rsidR="00625E78" w14:paraId="21EB0924" w14:textId="0A1F22C1" w:rsidTr="00625E78">
        <w:tc>
          <w:tcPr>
            <w:tcW w:w="2229" w:type="dxa"/>
          </w:tcPr>
          <w:p w14:paraId="294046DB" w14:textId="3DC26723" w:rsidR="00625E78" w:rsidRDefault="00625E78" w:rsidP="00625E78">
            <w:pPr>
              <w:pStyle w:val="StandartSportsbook"/>
              <w:jc w:val="center"/>
              <w:rPr>
                <w:color w:val="auto"/>
              </w:rPr>
            </w:pPr>
            <w:r>
              <w:rPr>
                <w:color w:val="auto"/>
              </w:rPr>
              <w:t>sehr wichtig</w:t>
            </w:r>
          </w:p>
        </w:tc>
        <w:tc>
          <w:tcPr>
            <w:tcW w:w="2230" w:type="dxa"/>
          </w:tcPr>
          <w:p w14:paraId="678501FB" w14:textId="71092633" w:rsidR="00625E78" w:rsidRDefault="00625E78" w:rsidP="00625E78">
            <w:pPr>
              <w:pStyle w:val="StandartSportsbook"/>
              <w:jc w:val="center"/>
              <w:rPr>
                <w:color w:val="auto"/>
              </w:rPr>
            </w:pPr>
            <w:r>
              <w:rPr>
                <w:color w:val="auto"/>
              </w:rPr>
              <w:t>eher wichtig</w:t>
            </w:r>
          </w:p>
        </w:tc>
        <w:tc>
          <w:tcPr>
            <w:tcW w:w="2230" w:type="dxa"/>
          </w:tcPr>
          <w:p w14:paraId="74A9D90A" w14:textId="04A0EC91" w:rsidR="00625E78" w:rsidRDefault="00625E78" w:rsidP="00625E78">
            <w:pPr>
              <w:pStyle w:val="StandartSportsbook"/>
              <w:jc w:val="center"/>
              <w:rPr>
                <w:color w:val="auto"/>
              </w:rPr>
            </w:pPr>
            <w:r>
              <w:rPr>
                <w:color w:val="auto"/>
              </w:rPr>
              <w:t>eher unwichtig</w:t>
            </w:r>
          </w:p>
        </w:tc>
        <w:tc>
          <w:tcPr>
            <w:tcW w:w="2230" w:type="dxa"/>
          </w:tcPr>
          <w:p w14:paraId="32F85330" w14:textId="7F647A1A" w:rsidR="00625E78" w:rsidRDefault="00625E78" w:rsidP="00625E78">
            <w:pPr>
              <w:pStyle w:val="StandartSportsbook"/>
              <w:jc w:val="center"/>
              <w:rPr>
                <w:color w:val="auto"/>
              </w:rPr>
            </w:pPr>
            <w:r>
              <w:rPr>
                <w:color w:val="auto"/>
              </w:rPr>
              <w:t>unwichtig</w:t>
            </w:r>
          </w:p>
        </w:tc>
      </w:tr>
    </w:tbl>
    <w:p w14:paraId="39BC2F86" w14:textId="75BC1FE1" w:rsidR="00625E78" w:rsidRDefault="00625E78"/>
    <w:tbl>
      <w:tblPr>
        <w:tblStyle w:val="Tabellenraster"/>
        <w:tblW w:w="0" w:type="auto"/>
        <w:tblLook w:val="04A0" w:firstRow="1" w:lastRow="0" w:firstColumn="1" w:lastColumn="0" w:noHBand="0" w:noVBand="1"/>
      </w:tblPr>
      <w:tblGrid>
        <w:gridCol w:w="2229"/>
        <w:gridCol w:w="2230"/>
        <w:gridCol w:w="2230"/>
        <w:gridCol w:w="2230"/>
      </w:tblGrid>
      <w:tr w:rsidR="00625E78" w14:paraId="77AFAA43" w14:textId="77777777" w:rsidTr="00625E78">
        <w:tc>
          <w:tcPr>
            <w:tcW w:w="8919" w:type="dxa"/>
            <w:gridSpan w:val="4"/>
          </w:tcPr>
          <w:p w14:paraId="1AA644F2" w14:textId="750C4B28" w:rsidR="00625E78" w:rsidRPr="00625E78" w:rsidRDefault="00625E78" w:rsidP="00625E78">
            <w:pPr>
              <w:pStyle w:val="StandartSportsbook"/>
              <w:rPr>
                <w:b/>
                <w:color w:val="auto"/>
              </w:rPr>
            </w:pPr>
            <w:r w:rsidRPr="00625E78">
              <w:rPr>
                <w:b/>
                <w:color w:val="auto"/>
              </w:rPr>
              <w:t>Wie wichtig ist Ihnen die Trainingsangabe "</w:t>
            </w:r>
            <w:r>
              <w:rPr>
                <w:b/>
                <w:color w:val="auto"/>
              </w:rPr>
              <w:t>Belastungsintensität</w:t>
            </w:r>
            <w:r w:rsidRPr="00625E78">
              <w:rPr>
                <w:b/>
                <w:color w:val="auto"/>
              </w:rPr>
              <w:t>"?</w:t>
            </w:r>
          </w:p>
        </w:tc>
      </w:tr>
      <w:tr w:rsidR="00625E78" w14:paraId="54217530" w14:textId="77777777" w:rsidTr="00625E78">
        <w:tc>
          <w:tcPr>
            <w:tcW w:w="2229" w:type="dxa"/>
          </w:tcPr>
          <w:p w14:paraId="2923CEF1" w14:textId="77777777" w:rsidR="00625E78" w:rsidRDefault="00625E78" w:rsidP="00625E78">
            <w:pPr>
              <w:pStyle w:val="StandartSportsbook"/>
              <w:jc w:val="center"/>
              <w:rPr>
                <w:color w:val="auto"/>
              </w:rPr>
            </w:pPr>
            <w:r>
              <w:rPr>
                <w:color w:val="auto"/>
              </w:rPr>
              <w:t>sehr wichtig</w:t>
            </w:r>
          </w:p>
        </w:tc>
        <w:tc>
          <w:tcPr>
            <w:tcW w:w="2230" w:type="dxa"/>
          </w:tcPr>
          <w:p w14:paraId="5DC6BE1A" w14:textId="77777777" w:rsidR="00625E78" w:rsidRDefault="00625E78" w:rsidP="00625E78">
            <w:pPr>
              <w:pStyle w:val="StandartSportsbook"/>
              <w:jc w:val="center"/>
              <w:rPr>
                <w:color w:val="auto"/>
              </w:rPr>
            </w:pPr>
            <w:r>
              <w:rPr>
                <w:color w:val="auto"/>
              </w:rPr>
              <w:t>eher wichtig</w:t>
            </w:r>
          </w:p>
        </w:tc>
        <w:tc>
          <w:tcPr>
            <w:tcW w:w="2230" w:type="dxa"/>
          </w:tcPr>
          <w:p w14:paraId="2C77E162" w14:textId="77777777" w:rsidR="00625E78" w:rsidRDefault="00625E78" w:rsidP="00625E78">
            <w:pPr>
              <w:pStyle w:val="StandartSportsbook"/>
              <w:jc w:val="center"/>
              <w:rPr>
                <w:color w:val="auto"/>
              </w:rPr>
            </w:pPr>
            <w:r>
              <w:rPr>
                <w:color w:val="auto"/>
              </w:rPr>
              <w:t>eher unwichtig</w:t>
            </w:r>
          </w:p>
        </w:tc>
        <w:tc>
          <w:tcPr>
            <w:tcW w:w="2230" w:type="dxa"/>
          </w:tcPr>
          <w:p w14:paraId="0E0E42B3" w14:textId="77777777" w:rsidR="00625E78" w:rsidRDefault="00625E78" w:rsidP="00625E78">
            <w:pPr>
              <w:pStyle w:val="StandartSportsbook"/>
              <w:jc w:val="center"/>
              <w:rPr>
                <w:color w:val="auto"/>
              </w:rPr>
            </w:pPr>
            <w:r>
              <w:rPr>
                <w:color w:val="auto"/>
              </w:rPr>
              <w:t>unwichtig</w:t>
            </w:r>
          </w:p>
        </w:tc>
      </w:tr>
    </w:tbl>
    <w:p w14:paraId="22999A11" w14:textId="77777777" w:rsidR="00625E78" w:rsidRDefault="00625E78" w:rsidP="00625E78"/>
    <w:tbl>
      <w:tblPr>
        <w:tblStyle w:val="Tabellenraster"/>
        <w:tblW w:w="0" w:type="auto"/>
        <w:tblLook w:val="04A0" w:firstRow="1" w:lastRow="0" w:firstColumn="1" w:lastColumn="0" w:noHBand="0" w:noVBand="1"/>
      </w:tblPr>
      <w:tblGrid>
        <w:gridCol w:w="2229"/>
        <w:gridCol w:w="2230"/>
        <w:gridCol w:w="2230"/>
        <w:gridCol w:w="2230"/>
      </w:tblGrid>
      <w:tr w:rsidR="00625E78" w14:paraId="52459D40" w14:textId="77777777" w:rsidTr="00625E78">
        <w:tc>
          <w:tcPr>
            <w:tcW w:w="8919" w:type="dxa"/>
            <w:gridSpan w:val="4"/>
          </w:tcPr>
          <w:p w14:paraId="2F25A55D" w14:textId="69BC833C" w:rsidR="00625E78" w:rsidRPr="00625E78" w:rsidRDefault="00625E78" w:rsidP="008E289D">
            <w:pPr>
              <w:pStyle w:val="StandartSportsbook"/>
              <w:rPr>
                <w:b/>
                <w:color w:val="auto"/>
              </w:rPr>
            </w:pPr>
            <w:r w:rsidRPr="00625E78">
              <w:rPr>
                <w:b/>
                <w:color w:val="auto"/>
              </w:rPr>
              <w:t>Wie wichtig ist Ihnen die Trainingsangabe "</w:t>
            </w:r>
            <w:r w:rsidR="008E289D">
              <w:rPr>
                <w:b/>
                <w:color w:val="auto"/>
              </w:rPr>
              <w:t>Art des Trainings</w:t>
            </w:r>
            <w:r w:rsidRPr="00625E78">
              <w:rPr>
                <w:b/>
                <w:color w:val="auto"/>
              </w:rPr>
              <w:t>"?</w:t>
            </w:r>
            <w:r w:rsidR="008E289D">
              <w:rPr>
                <w:b/>
                <w:color w:val="auto"/>
              </w:rPr>
              <w:t xml:space="preserve"> (z.B. Ausdauer, Maximalkraft)</w:t>
            </w:r>
          </w:p>
        </w:tc>
      </w:tr>
      <w:tr w:rsidR="00625E78" w14:paraId="5920C7CE" w14:textId="77777777" w:rsidTr="00625E78">
        <w:tc>
          <w:tcPr>
            <w:tcW w:w="2229" w:type="dxa"/>
          </w:tcPr>
          <w:p w14:paraId="53AE907E" w14:textId="77777777" w:rsidR="00625E78" w:rsidRDefault="00625E78" w:rsidP="00625E78">
            <w:pPr>
              <w:pStyle w:val="StandartSportsbook"/>
              <w:jc w:val="center"/>
              <w:rPr>
                <w:color w:val="auto"/>
              </w:rPr>
            </w:pPr>
            <w:r>
              <w:rPr>
                <w:color w:val="auto"/>
              </w:rPr>
              <w:t>sehr wichtig</w:t>
            </w:r>
          </w:p>
        </w:tc>
        <w:tc>
          <w:tcPr>
            <w:tcW w:w="2230" w:type="dxa"/>
          </w:tcPr>
          <w:p w14:paraId="6AEA0F5B" w14:textId="77777777" w:rsidR="00625E78" w:rsidRDefault="00625E78" w:rsidP="00625E78">
            <w:pPr>
              <w:pStyle w:val="StandartSportsbook"/>
              <w:jc w:val="center"/>
              <w:rPr>
                <w:color w:val="auto"/>
              </w:rPr>
            </w:pPr>
            <w:r>
              <w:rPr>
                <w:color w:val="auto"/>
              </w:rPr>
              <w:t>eher wichtig</w:t>
            </w:r>
          </w:p>
        </w:tc>
        <w:tc>
          <w:tcPr>
            <w:tcW w:w="2230" w:type="dxa"/>
          </w:tcPr>
          <w:p w14:paraId="305C113E" w14:textId="77777777" w:rsidR="00625E78" w:rsidRDefault="00625E78" w:rsidP="00625E78">
            <w:pPr>
              <w:pStyle w:val="StandartSportsbook"/>
              <w:jc w:val="center"/>
              <w:rPr>
                <w:color w:val="auto"/>
              </w:rPr>
            </w:pPr>
            <w:r>
              <w:rPr>
                <w:color w:val="auto"/>
              </w:rPr>
              <w:t>eher unwichtig</w:t>
            </w:r>
          </w:p>
        </w:tc>
        <w:tc>
          <w:tcPr>
            <w:tcW w:w="2230" w:type="dxa"/>
          </w:tcPr>
          <w:p w14:paraId="570E42AD" w14:textId="77777777" w:rsidR="00625E78" w:rsidRDefault="00625E78" w:rsidP="00625E78">
            <w:pPr>
              <w:pStyle w:val="StandartSportsbook"/>
              <w:jc w:val="center"/>
              <w:rPr>
                <w:color w:val="auto"/>
              </w:rPr>
            </w:pPr>
            <w:r>
              <w:rPr>
                <w:color w:val="auto"/>
              </w:rPr>
              <w:t>unwichtig</w:t>
            </w:r>
          </w:p>
        </w:tc>
      </w:tr>
    </w:tbl>
    <w:p w14:paraId="599E0552" w14:textId="77777777" w:rsidR="00625E78" w:rsidRDefault="00625E78" w:rsidP="00625E78"/>
    <w:tbl>
      <w:tblPr>
        <w:tblStyle w:val="Tabellenraster"/>
        <w:tblW w:w="0" w:type="auto"/>
        <w:tblLook w:val="04A0" w:firstRow="1" w:lastRow="0" w:firstColumn="1" w:lastColumn="0" w:noHBand="0" w:noVBand="1"/>
      </w:tblPr>
      <w:tblGrid>
        <w:gridCol w:w="2229"/>
        <w:gridCol w:w="2230"/>
        <w:gridCol w:w="2230"/>
        <w:gridCol w:w="2230"/>
      </w:tblGrid>
      <w:tr w:rsidR="008E289D" w14:paraId="6E0D2851" w14:textId="77777777" w:rsidTr="008E289D">
        <w:tc>
          <w:tcPr>
            <w:tcW w:w="8919" w:type="dxa"/>
            <w:gridSpan w:val="4"/>
          </w:tcPr>
          <w:p w14:paraId="4237B450" w14:textId="120FC586" w:rsidR="008E289D" w:rsidRPr="00625E78" w:rsidRDefault="008E289D" w:rsidP="008E289D">
            <w:pPr>
              <w:pStyle w:val="StandartSportsbook"/>
              <w:rPr>
                <w:b/>
                <w:color w:val="auto"/>
              </w:rPr>
            </w:pPr>
            <w:r w:rsidRPr="00625E78">
              <w:rPr>
                <w:b/>
                <w:color w:val="auto"/>
              </w:rPr>
              <w:t>Wie wichtig ist Ihnen die Trainingsangabe "</w:t>
            </w:r>
            <w:r>
              <w:rPr>
                <w:b/>
                <w:color w:val="auto"/>
              </w:rPr>
              <w:t>Herzfrequenz</w:t>
            </w:r>
            <w:r w:rsidRPr="00625E78">
              <w:rPr>
                <w:b/>
                <w:color w:val="auto"/>
              </w:rPr>
              <w:t>"?</w:t>
            </w:r>
          </w:p>
        </w:tc>
      </w:tr>
      <w:tr w:rsidR="008E289D" w14:paraId="0A66F079" w14:textId="77777777" w:rsidTr="008E289D">
        <w:tc>
          <w:tcPr>
            <w:tcW w:w="2229" w:type="dxa"/>
          </w:tcPr>
          <w:p w14:paraId="09D0A1AB" w14:textId="77777777" w:rsidR="008E289D" w:rsidRDefault="008E289D" w:rsidP="008E289D">
            <w:pPr>
              <w:pStyle w:val="StandartSportsbook"/>
              <w:jc w:val="center"/>
              <w:rPr>
                <w:color w:val="auto"/>
              </w:rPr>
            </w:pPr>
            <w:r>
              <w:rPr>
                <w:color w:val="auto"/>
              </w:rPr>
              <w:t>sehr wichtig</w:t>
            </w:r>
          </w:p>
        </w:tc>
        <w:tc>
          <w:tcPr>
            <w:tcW w:w="2230" w:type="dxa"/>
          </w:tcPr>
          <w:p w14:paraId="23D6C283" w14:textId="77777777" w:rsidR="008E289D" w:rsidRDefault="008E289D" w:rsidP="008E289D">
            <w:pPr>
              <w:pStyle w:val="StandartSportsbook"/>
              <w:jc w:val="center"/>
              <w:rPr>
                <w:color w:val="auto"/>
              </w:rPr>
            </w:pPr>
            <w:r>
              <w:rPr>
                <w:color w:val="auto"/>
              </w:rPr>
              <w:t>eher wichtig</w:t>
            </w:r>
          </w:p>
        </w:tc>
        <w:tc>
          <w:tcPr>
            <w:tcW w:w="2230" w:type="dxa"/>
          </w:tcPr>
          <w:p w14:paraId="00F0E792" w14:textId="77777777" w:rsidR="008E289D" w:rsidRDefault="008E289D" w:rsidP="008E289D">
            <w:pPr>
              <w:pStyle w:val="StandartSportsbook"/>
              <w:jc w:val="center"/>
              <w:rPr>
                <w:color w:val="auto"/>
              </w:rPr>
            </w:pPr>
            <w:r>
              <w:rPr>
                <w:color w:val="auto"/>
              </w:rPr>
              <w:t>eher unwichtig</w:t>
            </w:r>
          </w:p>
        </w:tc>
        <w:tc>
          <w:tcPr>
            <w:tcW w:w="2230" w:type="dxa"/>
          </w:tcPr>
          <w:p w14:paraId="34F0868F" w14:textId="77777777" w:rsidR="008E289D" w:rsidRDefault="008E289D" w:rsidP="008E289D">
            <w:pPr>
              <w:pStyle w:val="StandartSportsbook"/>
              <w:jc w:val="center"/>
              <w:rPr>
                <w:color w:val="auto"/>
              </w:rPr>
            </w:pPr>
            <w:r>
              <w:rPr>
                <w:color w:val="auto"/>
              </w:rPr>
              <w:t>unwichtig</w:t>
            </w:r>
          </w:p>
        </w:tc>
      </w:tr>
    </w:tbl>
    <w:p w14:paraId="7F06C81B" w14:textId="77777777" w:rsidR="008E289D" w:rsidRDefault="008E289D" w:rsidP="00625E78"/>
    <w:tbl>
      <w:tblPr>
        <w:tblStyle w:val="Tabellenraster"/>
        <w:tblW w:w="0" w:type="auto"/>
        <w:tblLook w:val="04A0" w:firstRow="1" w:lastRow="0" w:firstColumn="1" w:lastColumn="0" w:noHBand="0" w:noVBand="1"/>
      </w:tblPr>
      <w:tblGrid>
        <w:gridCol w:w="2229"/>
        <w:gridCol w:w="2230"/>
        <w:gridCol w:w="2230"/>
        <w:gridCol w:w="2230"/>
      </w:tblGrid>
      <w:tr w:rsidR="00625E78" w14:paraId="52FBBB8B" w14:textId="77777777" w:rsidTr="00625E78">
        <w:tc>
          <w:tcPr>
            <w:tcW w:w="8919" w:type="dxa"/>
            <w:gridSpan w:val="4"/>
          </w:tcPr>
          <w:p w14:paraId="4752EA85" w14:textId="6B47F51D" w:rsidR="00625E78" w:rsidRPr="00625E78" w:rsidRDefault="00625E78" w:rsidP="008E289D">
            <w:pPr>
              <w:pStyle w:val="StandartSportsbook"/>
              <w:rPr>
                <w:b/>
                <w:color w:val="auto"/>
              </w:rPr>
            </w:pPr>
            <w:r w:rsidRPr="00625E78">
              <w:rPr>
                <w:b/>
                <w:color w:val="auto"/>
              </w:rPr>
              <w:t xml:space="preserve">Wie wichtig ist Ihnen die </w:t>
            </w:r>
            <w:r w:rsidR="008E289D">
              <w:rPr>
                <w:b/>
                <w:color w:val="auto"/>
              </w:rPr>
              <w:t>Protokollierung des</w:t>
            </w:r>
            <w:r w:rsidRPr="00625E78">
              <w:rPr>
                <w:b/>
                <w:color w:val="auto"/>
              </w:rPr>
              <w:t xml:space="preserve"> "</w:t>
            </w:r>
            <w:r w:rsidR="008E289D">
              <w:rPr>
                <w:b/>
                <w:color w:val="auto"/>
              </w:rPr>
              <w:t>Gewicht"</w:t>
            </w:r>
            <w:r w:rsidRPr="00625E78">
              <w:rPr>
                <w:b/>
                <w:color w:val="auto"/>
              </w:rPr>
              <w:t>?</w:t>
            </w:r>
          </w:p>
        </w:tc>
      </w:tr>
      <w:tr w:rsidR="00625E78" w14:paraId="02396528" w14:textId="77777777" w:rsidTr="00625E78">
        <w:tc>
          <w:tcPr>
            <w:tcW w:w="2229" w:type="dxa"/>
          </w:tcPr>
          <w:p w14:paraId="1E56AB6D" w14:textId="77777777" w:rsidR="00625E78" w:rsidRDefault="00625E78" w:rsidP="00625E78">
            <w:pPr>
              <w:pStyle w:val="StandartSportsbook"/>
              <w:jc w:val="center"/>
              <w:rPr>
                <w:color w:val="auto"/>
              </w:rPr>
            </w:pPr>
            <w:r>
              <w:rPr>
                <w:color w:val="auto"/>
              </w:rPr>
              <w:t>sehr wichtig</w:t>
            </w:r>
          </w:p>
        </w:tc>
        <w:tc>
          <w:tcPr>
            <w:tcW w:w="2230" w:type="dxa"/>
          </w:tcPr>
          <w:p w14:paraId="7DFB2599" w14:textId="77777777" w:rsidR="00625E78" w:rsidRDefault="00625E78" w:rsidP="00625E78">
            <w:pPr>
              <w:pStyle w:val="StandartSportsbook"/>
              <w:jc w:val="center"/>
              <w:rPr>
                <w:color w:val="auto"/>
              </w:rPr>
            </w:pPr>
            <w:r>
              <w:rPr>
                <w:color w:val="auto"/>
              </w:rPr>
              <w:t>eher wichtig</w:t>
            </w:r>
          </w:p>
        </w:tc>
        <w:tc>
          <w:tcPr>
            <w:tcW w:w="2230" w:type="dxa"/>
          </w:tcPr>
          <w:p w14:paraId="26DE56D8" w14:textId="77777777" w:rsidR="00625E78" w:rsidRDefault="00625E78" w:rsidP="00625E78">
            <w:pPr>
              <w:pStyle w:val="StandartSportsbook"/>
              <w:jc w:val="center"/>
              <w:rPr>
                <w:color w:val="auto"/>
              </w:rPr>
            </w:pPr>
            <w:r>
              <w:rPr>
                <w:color w:val="auto"/>
              </w:rPr>
              <w:t>eher unwichtig</w:t>
            </w:r>
          </w:p>
        </w:tc>
        <w:tc>
          <w:tcPr>
            <w:tcW w:w="2230" w:type="dxa"/>
          </w:tcPr>
          <w:p w14:paraId="3AB6647A" w14:textId="77777777" w:rsidR="00625E78" w:rsidRDefault="00625E78" w:rsidP="00625E78">
            <w:pPr>
              <w:pStyle w:val="StandartSportsbook"/>
              <w:jc w:val="center"/>
              <w:rPr>
                <w:color w:val="auto"/>
              </w:rPr>
            </w:pPr>
            <w:r>
              <w:rPr>
                <w:color w:val="auto"/>
              </w:rPr>
              <w:t>unwichtig</w:t>
            </w:r>
          </w:p>
        </w:tc>
      </w:tr>
    </w:tbl>
    <w:p w14:paraId="6EEA51EC" w14:textId="77777777" w:rsidR="00625E78" w:rsidRDefault="00625E78" w:rsidP="00625E78"/>
    <w:tbl>
      <w:tblPr>
        <w:tblStyle w:val="Tabellenraster"/>
        <w:tblW w:w="0" w:type="auto"/>
        <w:tblLook w:val="04A0" w:firstRow="1" w:lastRow="0" w:firstColumn="1" w:lastColumn="0" w:noHBand="0" w:noVBand="1"/>
      </w:tblPr>
      <w:tblGrid>
        <w:gridCol w:w="2229"/>
        <w:gridCol w:w="2230"/>
        <w:gridCol w:w="2230"/>
        <w:gridCol w:w="2230"/>
      </w:tblGrid>
      <w:tr w:rsidR="00625E78" w14:paraId="28BC8B74" w14:textId="77777777" w:rsidTr="00625E78">
        <w:tc>
          <w:tcPr>
            <w:tcW w:w="8919" w:type="dxa"/>
            <w:gridSpan w:val="4"/>
          </w:tcPr>
          <w:p w14:paraId="2E55B2E3" w14:textId="14C4EA4E" w:rsidR="00625E78" w:rsidRPr="00625E78" w:rsidRDefault="00625E78" w:rsidP="008E289D">
            <w:pPr>
              <w:pStyle w:val="StandartSportsbook"/>
              <w:rPr>
                <w:b/>
                <w:color w:val="auto"/>
              </w:rPr>
            </w:pPr>
            <w:r w:rsidRPr="00625E78">
              <w:rPr>
                <w:b/>
                <w:color w:val="auto"/>
              </w:rPr>
              <w:t xml:space="preserve">Wie wichtig ist Ihnen die </w:t>
            </w:r>
            <w:r w:rsidR="008E289D">
              <w:rPr>
                <w:b/>
                <w:color w:val="auto"/>
              </w:rPr>
              <w:t>Protokollierung des</w:t>
            </w:r>
            <w:r w:rsidR="008E289D" w:rsidRPr="00625E78">
              <w:rPr>
                <w:b/>
                <w:color w:val="auto"/>
              </w:rPr>
              <w:t xml:space="preserve"> </w:t>
            </w:r>
            <w:r w:rsidRPr="00625E78">
              <w:rPr>
                <w:b/>
                <w:color w:val="auto"/>
              </w:rPr>
              <w:t>"</w:t>
            </w:r>
            <w:r w:rsidR="008E289D">
              <w:rPr>
                <w:b/>
                <w:color w:val="auto"/>
              </w:rPr>
              <w:t>Schlafs</w:t>
            </w:r>
            <w:r w:rsidRPr="00625E78">
              <w:rPr>
                <w:b/>
                <w:color w:val="auto"/>
              </w:rPr>
              <w:t>"?</w:t>
            </w:r>
          </w:p>
        </w:tc>
      </w:tr>
      <w:tr w:rsidR="00625E78" w14:paraId="5BCA675C" w14:textId="77777777" w:rsidTr="00625E78">
        <w:tc>
          <w:tcPr>
            <w:tcW w:w="2229" w:type="dxa"/>
          </w:tcPr>
          <w:p w14:paraId="643EA493" w14:textId="77777777" w:rsidR="00625E78" w:rsidRDefault="00625E78" w:rsidP="00625E78">
            <w:pPr>
              <w:pStyle w:val="StandartSportsbook"/>
              <w:jc w:val="center"/>
              <w:rPr>
                <w:color w:val="auto"/>
              </w:rPr>
            </w:pPr>
            <w:r>
              <w:rPr>
                <w:color w:val="auto"/>
              </w:rPr>
              <w:t>sehr wichtig</w:t>
            </w:r>
          </w:p>
        </w:tc>
        <w:tc>
          <w:tcPr>
            <w:tcW w:w="2230" w:type="dxa"/>
          </w:tcPr>
          <w:p w14:paraId="523C8786" w14:textId="77777777" w:rsidR="00625E78" w:rsidRDefault="00625E78" w:rsidP="00625E78">
            <w:pPr>
              <w:pStyle w:val="StandartSportsbook"/>
              <w:jc w:val="center"/>
              <w:rPr>
                <w:color w:val="auto"/>
              </w:rPr>
            </w:pPr>
            <w:r>
              <w:rPr>
                <w:color w:val="auto"/>
              </w:rPr>
              <w:t>eher wichtig</w:t>
            </w:r>
          </w:p>
        </w:tc>
        <w:tc>
          <w:tcPr>
            <w:tcW w:w="2230" w:type="dxa"/>
          </w:tcPr>
          <w:p w14:paraId="7727FDA3" w14:textId="77777777" w:rsidR="00625E78" w:rsidRDefault="00625E78" w:rsidP="00625E78">
            <w:pPr>
              <w:pStyle w:val="StandartSportsbook"/>
              <w:jc w:val="center"/>
              <w:rPr>
                <w:color w:val="auto"/>
              </w:rPr>
            </w:pPr>
            <w:r>
              <w:rPr>
                <w:color w:val="auto"/>
              </w:rPr>
              <w:t>eher unwichtig</w:t>
            </w:r>
          </w:p>
        </w:tc>
        <w:tc>
          <w:tcPr>
            <w:tcW w:w="2230" w:type="dxa"/>
          </w:tcPr>
          <w:p w14:paraId="543A4DE0" w14:textId="77777777" w:rsidR="00625E78" w:rsidRDefault="00625E78" w:rsidP="00625E78">
            <w:pPr>
              <w:pStyle w:val="StandartSportsbook"/>
              <w:jc w:val="center"/>
              <w:rPr>
                <w:color w:val="auto"/>
              </w:rPr>
            </w:pPr>
            <w:r>
              <w:rPr>
                <w:color w:val="auto"/>
              </w:rPr>
              <w:t>unwichtig</w:t>
            </w:r>
          </w:p>
        </w:tc>
      </w:tr>
    </w:tbl>
    <w:p w14:paraId="7EEC1E38" w14:textId="77777777" w:rsidR="00625E78" w:rsidRDefault="00625E78" w:rsidP="00625E78"/>
    <w:tbl>
      <w:tblPr>
        <w:tblStyle w:val="Tabellenraster"/>
        <w:tblW w:w="0" w:type="auto"/>
        <w:tblLook w:val="04A0" w:firstRow="1" w:lastRow="0" w:firstColumn="1" w:lastColumn="0" w:noHBand="0" w:noVBand="1"/>
      </w:tblPr>
      <w:tblGrid>
        <w:gridCol w:w="2229"/>
        <w:gridCol w:w="2230"/>
        <w:gridCol w:w="2230"/>
        <w:gridCol w:w="2230"/>
      </w:tblGrid>
      <w:tr w:rsidR="00625E78" w14:paraId="77465143" w14:textId="77777777" w:rsidTr="00625E78">
        <w:tc>
          <w:tcPr>
            <w:tcW w:w="8919" w:type="dxa"/>
            <w:gridSpan w:val="4"/>
          </w:tcPr>
          <w:p w14:paraId="43503677" w14:textId="2666D2A9" w:rsidR="00625E78" w:rsidRPr="00625E78" w:rsidRDefault="00625E78" w:rsidP="008E289D">
            <w:pPr>
              <w:pStyle w:val="StandartSportsbook"/>
              <w:rPr>
                <w:b/>
                <w:color w:val="auto"/>
              </w:rPr>
            </w:pPr>
            <w:r w:rsidRPr="00625E78">
              <w:rPr>
                <w:b/>
                <w:color w:val="auto"/>
              </w:rPr>
              <w:t xml:space="preserve">Wie wichtig ist Ihnen die </w:t>
            </w:r>
            <w:r w:rsidR="008E289D">
              <w:rPr>
                <w:b/>
                <w:color w:val="auto"/>
              </w:rPr>
              <w:t>Protokollierung der</w:t>
            </w:r>
            <w:r w:rsidR="008E289D" w:rsidRPr="00625E78">
              <w:rPr>
                <w:b/>
                <w:color w:val="auto"/>
              </w:rPr>
              <w:t xml:space="preserve"> </w:t>
            </w:r>
            <w:r w:rsidRPr="00625E78">
              <w:rPr>
                <w:b/>
                <w:color w:val="auto"/>
              </w:rPr>
              <w:t>"</w:t>
            </w:r>
            <w:r w:rsidR="008E289D">
              <w:rPr>
                <w:b/>
                <w:color w:val="auto"/>
              </w:rPr>
              <w:t>Motivation</w:t>
            </w:r>
            <w:r w:rsidRPr="00625E78">
              <w:rPr>
                <w:b/>
                <w:color w:val="auto"/>
              </w:rPr>
              <w:t>"?</w:t>
            </w:r>
          </w:p>
        </w:tc>
      </w:tr>
      <w:tr w:rsidR="00625E78" w14:paraId="3B3DC9D6" w14:textId="77777777" w:rsidTr="00625E78">
        <w:tc>
          <w:tcPr>
            <w:tcW w:w="2229" w:type="dxa"/>
          </w:tcPr>
          <w:p w14:paraId="5FA875F8" w14:textId="77777777" w:rsidR="00625E78" w:rsidRDefault="00625E78" w:rsidP="00625E78">
            <w:pPr>
              <w:pStyle w:val="StandartSportsbook"/>
              <w:jc w:val="center"/>
              <w:rPr>
                <w:color w:val="auto"/>
              </w:rPr>
            </w:pPr>
            <w:r>
              <w:rPr>
                <w:color w:val="auto"/>
              </w:rPr>
              <w:t>sehr wichtig</w:t>
            </w:r>
          </w:p>
        </w:tc>
        <w:tc>
          <w:tcPr>
            <w:tcW w:w="2230" w:type="dxa"/>
          </w:tcPr>
          <w:p w14:paraId="5CC28408" w14:textId="77777777" w:rsidR="00625E78" w:rsidRDefault="00625E78" w:rsidP="00625E78">
            <w:pPr>
              <w:pStyle w:val="StandartSportsbook"/>
              <w:jc w:val="center"/>
              <w:rPr>
                <w:color w:val="auto"/>
              </w:rPr>
            </w:pPr>
            <w:r>
              <w:rPr>
                <w:color w:val="auto"/>
              </w:rPr>
              <w:t>eher wichtig</w:t>
            </w:r>
          </w:p>
        </w:tc>
        <w:tc>
          <w:tcPr>
            <w:tcW w:w="2230" w:type="dxa"/>
          </w:tcPr>
          <w:p w14:paraId="2D50180D" w14:textId="77777777" w:rsidR="00625E78" w:rsidRDefault="00625E78" w:rsidP="00625E78">
            <w:pPr>
              <w:pStyle w:val="StandartSportsbook"/>
              <w:jc w:val="center"/>
              <w:rPr>
                <w:color w:val="auto"/>
              </w:rPr>
            </w:pPr>
            <w:r>
              <w:rPr>
                <w:color w:val="auto"/>
              </w:rPr>
              <w:t>eher unwichtig</w:t>
            </w:r>
          </w:p>
        </w:tc>
        <w:tc>
          <w:tcPr>
            <w:tcW w:w="2230" w:type="dxa"/>
          </w:tcPr>
          <w:p w14:paraId="74B768D6" w14:textId="77777777" w:rsidR="00625E78" w:rsidRDefault="00625E78" w:rsidP="00625E78">
            <w:pPr>
              <w:pStyle w:val="StandartSportsbook"/>
              <w:jc w:val="center"/>
              <w:rPr>
                <w:color w:val="auto"/>
              </w:rPr>
            </w:pPr>
            <w:r>
              <w:rPr>
                <w:color w:val="auto"/>
              </w:rPr>
              <w:t>unwichtig</w:t>
            </w:r>
          </w:p>
        </w:tc>
      </w:tr>
    </w:tbl>
    <w:p w14:paraId="0E7B6875" w14:textId="77777777" w:rsidR="008E289D" w:rsidRDefault="008E289D" w:rsidP="008E289D">
      <w:pPr>
        <w:tabs>
          <w:tab w:val="left" w:pos="2609"/>
        </w:tabs>
      </w:pPr>
      <w:r>
        <w:tab/>
      </w:r>
    </w:p>
    <w:tbl>
      <w:tblPr>
        <w:tblStyle w:val="Tabellenraster"/>
        <w:tblW w:w="0" w:type="auto"/>
        <w:tblLook w:val="04A0" w:firstRow="1" w:lastRow="0" w:firstColumn="1" w:lastColumn="0" w:noHBand="0" w:noVBand="1"/>
      </w:tblPr>
      <w:tblGrid>
        <w:gridCol w:w="8919"/>
      </w:tblGrid>
      <w:tr w:rsidR="008E289D" w14:paraId="03045839" w14:textId="77777777" w:rsidTr="008E289D">
        <w:tc>
          <w:tcPr>
            <w:tcW w:w="8919" w:type="dxa"/>
          </w:tcPr>
          <w:p w14:paraId="2F62F957" w14:textId="2F7F1911" w:rsidR="008E289D" w:rsidRPr="00625E78" w:rsidRDefault="008E289D" w:rsidP="008E289D">
            <w:pPr>
              <w:pStyle w:val="StandartSportsbook"/>
              <w:rPr>
                <w:b/>
                <w:color w:val="auto"/>
              </w:rPr>
            </w:pPr>
            <w:r>
              <w:rPr>
                <w:b/>
                <w:color w:val="auto"/>
              </w:rPr>
              <w:t>Welche weitern Angaben wären in einer Trainings-Applikation für Sie wünschenswert?</w:t>
            </w:r>
          </w:p>
        </w:tc>
      </w:tr>
      <w:tr w:rsidR="008E289D" w14:paraId="6CD72CBF" w14:textId="77777777" w:rsidTr="008E289D">
        <w:tc>
          <w:tcPr>
            <w:tcW w:w="8919" w:type="dxa"/>
          </w:tcPr>
          <w:p w14:paraId="2A71DA79" w14:textId="33201DBF" w:rsidR="008E289D" w:rsidRDefault="008E289D" w:rsidP="008E289D">
            <w:pPr>
              <w:pStyle w:val="StandartSportsbook"/>
              <w:rPr>
                <w:b/>
                <w:color w:val="auto"/>
              </w:rPr>
            </w:pPr>
            <w:r>
              <w:rPr>
                <w:b/>
                <w:color w:val="auto"/>
              </w:rPr>
              <w:t>...</w:t>
            </w:r>
          </w:p>
        </w:tc>
      </w:tr>
    </w:tbl>
    <w:p w14:paraId="73AC2C1F" w14:textId="2080F673" w:rsidR="00625E78" w:rsidRDefault="00625E78" w:rsidP="008E289D">
      <w:pPr>
        <w:tabs>
          <w:tab w:val="left" w:pos="2609"/>
        </w:tabs>
      </w:pPr>
    </w:p>
    <w:tbl>
      <w:tblPr>
        <w:tblStyle w:val="Tabellenraster"/>
        <w:tblW w:w="0" w:type="auto"/>
        <w:tblLook w:val="04A0" w:firstRow="1" w:lastRow="0" w:firstColumn="1" w:lastColumn="0" w:noHBand="0" w:noVBand="1"/>
      </w:tblPr>
      <w:tblGrid>
        <w:gridCol w:w="2229"/>
        <w:gridCol w:w="2230"/>
        <w:gridCol w:w="2230"/>
        <w:gridCol w:w="2230"/>
      </w:tblGrid>
      <w:tr w:rsidR="00D77FF0" w14:paraId="36811D57" w14:textId="77777777" w:rsidTr="00D77FF0">
        <w:tc>
          <w:tcPr>
            <w:tcW w:w="8919" w:type="dxa"/>
            <w:gridSpan w:val="4"/>
          </w:tcPr>
          <w:p w14:paraId="305B3806" w14:textId="471B35A9" w:rsidR="00D77FF0" w:rsidRPr="00625E78" w:rsidRDefault="00D77FF0" w:rsidP="00D77FF0">
            <w:pPr>
              <w:pStyle w:val="StandartSportsbook"/>
              <w:rPr>
                <w:b/>
                <w:color w:val="auto"/>
              </w:rPr>
            </w:pPr>
            <w:r>
              <w:rPr>
                <w:b/>
                <w:color w:val="auto"/>
              </w:rPr>
              <w:t>Wären Sie motivierter, wenn Sie Mitglied einer Trainingsgruppe sind?</w:t>
            </w:r>
          </w:p>
        </w:tc>
      </w:tr>
      <w:tr w:rsidR="00D77FF0" w14:paraId="4D456BFE" w14:textId="77777777" w:rsidTr="00D77FF0">
        <w:tc>
          <w:tcPr>
            <w:tcW w:w="2229" w:type="dxa"/>
          </w:tcPr>
          <w:p w14:paraId="124F604F" w14:textId="77777777" w:rsidR="00D77FF0" w:rsidRDefault="00D77FF0" w:rsidP="00D77FF0">
            <w:pPr>
              <w:pStyle w:val="StandartSportsbook"/>
              <w:jc w:val="center"/>
              <w:rPr>
                <w:color w:val="auto"/>
              </w:rPr>
            </w:pPr>
            <w:r>
              <w:rPr>
                <w:color w:val="auto"/>
              </w:rPr>
              <w:t>ja</w:t>
            </w:r>
          </w:p>
        </w:tc>
        <w:tc>
          <w:tcPr>
            <w:tcW w:w="2230" w:type="dxa"/>
          </w:tcPr>
          <w:p w14:paraId="0A2E780A" w14:textId="77777777" w:rsidR="00D77FF0" w:rsidRDefault="00D77FF0" w:rsidP="00D77FF0">
            <w:pPr>
              <w:pStyle w:val="StandartSportsbook"/>
              <w:jc w:val="center"/>
              <w:rPr>
                <w:color w:val="auto"/>
              </w:rPr>
            </w:pPr>
            <w:r>
              <w:rPr>
                <w:color w:val="auto"/>
              </w:rPr>
              <w:t>eher ja</w:t>
            </w:r>
          </w:p>
        </w:tc>
        <w:tc>
          <w:tcPr>
            <w:tcW w:w="2230" w:type="dxa"/>
          </w:tcPr>
          <w:p w14:paraId="33BFDA18" w14:textId="77777777" w:rsidR="00D77FF0" w:rsidRDefault="00D77FF0" w:rsidP="00D77FF0">
            <w:pPr>
              <w:pStyle w:val="StandartSportsbook"/>
              <w:jc w:val="center"/>
              <w:rPr>
                <w:color w:val="auto"/>
              </w:rPr>
            </w:pPr>
            <w:r>
              <w:rPr>
                <w:color w:val="auto"/>
              </w:rPr>
              <w:t>eher nein</w:t>
            </w:r>
          </w:p>
        </w:tc>
        <w:tc>
          <w:tcPr>
            <w:tcW w:w="2230" w:type="dxa"/>
          </w:tcPr>
          <w:p w14:paraId="621EA8FA" w14:textId="77777777" w:rsidR="00D77FF0" w:rsidRDefault="00D77FF0" w:rsidP="00D77FF0">
            <w:pPr>
              <w:pStyle w:val="StandartSportsbook"/>
              <w:jc w:val="center"/>
              <w:rPr>
                <w:color w:val="auto"/>
              </w:rPr>
            </w:pPr>
            <w:r>
              <w:rPr>
                <w:color w:val="auto"/>
              </w:rPr>
              <w:t>nein</w:t>
            </w:r>
          </w:p>
        </w:tc>
      </w:tr>
    </w:tbl>
    <w:p w14:paraId="632CCF57" w14:textId="77777777" w:rsidR="00D77FF0" w:rsidRDefault="00D77FF0" w:rsidP="008E289D">
      <w:pPr>
        <w:tabs>
          <w:tab w:val="left" w:pos="2609"/>
        </w:tabs>
      </w:pPr>
    </w:p>
    <w:tbl>
      <w:tblPr>
        <w:tblStyle w:val="Tabellenraster"/>
        <w:tblW w:w="0" w:type="auto"/>
        <w:tblLook w:val="04A0" w:firstRow="1" w:lastRow="0" w:firstColumn="1" w:lastColumn="0" w:noHBand="0" w:noVBand="1"/>
      </w:tblPr>
      <w:tblGrid>
        <w:gridCol w:w="2229"/>
        <w:gridCol w:w="2230"/>
        <w:gridCol w:w="2230"/>
        <w:gridCol w:w="2230"/>
      </w:tblGrid>
      <w:tr w:rsidR="008E289D" w14:paraId="0EB416B4" w14:textId="77777777" w:rsidTr="008E289D">
        <w:tc>
          <w:tcPr>
            <w:tcW w:w="8919" w:type="dxa"/>
            <w:gridSpan w:val="4"/>
          </w:tcPr>
          <w:p w14:paraId="5FC47472" w14:textId="7F21057F" w:rsidR="008E289D" w:rsidRPr="00625E78" w:rsidRDefault="008E289D" w:rsidP="008E289D">
            <w:pPr>
              <w:pStyle w:val="StandartSportsbook"/>
              <w:rPr>
                <w:b/>
                <w:color w:val="auto"/>
              </w:rPr>
            </w:pPr>
            <w:r>
              <w:rPr>
                <w:b/>
                <w:color w:val="auto"/>
              </w:rPr>
              <w:t>Wären Sie durch das Teilen Ihrer Trainings</w:t>
            </w:r>
            <w:r w:rsidR="00D77FF0">
              <w:rPr>
                <w:b/>
                <w:color w:val="auto"/>
              </w:rPr>
              <w:t>fortschritte motivierter?</w:t>
            </w:r>
          </w:p>
        </w:tc>
      </w:tr>
      <w:tr w:rsidR="008E289D" w14:paraId="51C389E0" w14:textId="77777777" w:rsidTr="008E289D">
        <w:tc>
          <w:tcPr>
            <w:tcW w:w="2229" w:type="dxa"/>
          </w:tcPr>
          <w:p w14:paraId="2DD7B056" w14:textId="28C03B51" w:rsidR="008E289D" w:rsidRDefault="00D77FF0" w:rsidP="008E289D">
            <w:pPr>
              <w:pStyle w:val="StandartSportsbook"/>
              <w:jc w:val="center"/>
              <w:rPr>
                <w:color w:val="auto"/>
              </w:rPr>
            </w:pPr>
            <w:r>
              <w:rPr>
                <w:color w:val="auto"/>
              </w:rPr>
              <w:t>ja</w:t>
            </w:r>
          </w:p>
        </w:tc>
        <w:tc>
          <w:tcPr>
            <w:tcW w:w="2230" w:type="dxa"/>
          </w:tcPr>
          <w:p w14:paraId="4694AEE1" w14:textId="4ADBE9DB" w:rsidR="008E289D" w:rsidRDefault="008E289D" w:rsidP="00D77FF0">
            <w:pPr>
              <w:pStyle w:val="StandartSportsbook"/>
              <w:jc w:val="center"/>
              <w:rPr>
                <w:color w:val="auto"/>
              </w:rPr>
            </w:pPr>
            <w:r>
              <w:rPr>
                <w:color w:val="auto"/>
              </w:rPr>
              <w:t xml:space="preserve">eher </w:t>
            </w:r>
            <w:r w:rsidR="00D77FF0">
              <w:rPr>
                <w:color w:val="auto"/>
              </w:rPr>
              <w:t>ja</w:t>
            </w:r>
          </w:p>
        </w:tc>
        <w:tc>
          <w:tcPr>
            <w:tcW w:w="2230" w:type="dxa"/>
          </w:tcPr>
          <w:p w14:paraId="5105CD32" w14:textId="7E9ADB06" w:rsidR="008E289D" w:rsidRDefault="008E289D" w:rsidP="00D77FF0">
            <w:pPr>
              <w:pStyle w:val="StandartSportsbook"/>
              <w:jc w:val="center"/>
              <w:rPr>
                <w:color w:val="auto"/>
              </w:rPr>
            </w:pPr>
            <w:r>
              <w:rPr>
                <w:color w:val="auto"/>
              </w:rPr>
              <w:t xml:space="preserve">eher </w:t>
            </w:r>
            <w:r w:rsidR="00D77FF0">
              <w:rPr>
                <w:color w:val="auto"/>
              </w:rPr>
              <w:t>nein</w:t>
            </w:r>
          </w:p>
        </w:tc>
        <w:tc>
          <w:tcPr>
            <w:tcW w:w="2230" w:type="dxa"/>
          </w:tcPr>
          <w:p w14:paraId="669DE0BC" w14:textId="118E4591" w:rsidR="008E289D" w:rsidRDefault="00D77FF0" w:rsidP="008E289D">
            <w:pPr>
              <w:pStyle w:val="StandartSportsbook"/>
              <w:jc w:val="center"/>
              <w:rPr>
                <w:color w:val="auto"/>
              </w:rPr>
            </w:pPr>
            <w:r>
              <w:rPr>
                <w:color w:val="auto"/>
              </w:rPr>
              <w:t>nein</w:t>
            </w:r>
          </w:p>
        </w:tc>
      </w:tr>
    </w:tbl>
    <w:p w14:paraId="04DD1DD8" w14:textId="77777777" w:rsidR="008E289D" w:rsidRDefault="008E289D" w:rsidP="008E289D">
      <w:pPr>
        <w:tabs>
          <w:tab w:val="left" w:pos="2609"/>
        </w:tabs>
      </w:pPr>
    </w:p>
    <w:tbl>
      <w:tblPr>
        <w:tblStyle w:val="Tabellenraster"/>
        <w:tblW w:w="0" w:type="auto"/>
        <w:tblLook w:val="04A0" w:firstRow="1" w:lastRow="0" w:firstColumn="1" w:lastColumn="0" w:noHBand="0" w:noVBand="1"/>
      </w:tblPr>
      <w:tblGrid>
        <w:gridCol w:w="2229"/>
        <w:gridCol w:w="2230"/>
        <w:gridCol w:w="2230"/>
        <w:gridCol w:w="2230"/>
      </w:tblGrid>
      <w:tr w:rsidR="00D77FF0" w14:paraId="5E517631" w14:textId="77777777" w:rsidTr="00D77FF0">
        <w:tc>
          <w:tcPr>
            <w:tcW w:w="8919" w:type="dxa"/>
            <w:gridSpan w:val="4"/>
          </w:tcPr>
          <w:p w14:paraId="77E66F87" w14:textId="6C42BA28" w:rsidR="00D77FF0" w:rsidRPr="00625E78" w:rsidRDefault="00D77FF0" w:rsidP="00D77FF0">
            <w:pPr>
              <w:pStyle w:val="StandartSportsbook"/>
              <w:rPr>
                <w:b/>
                <w:color w:val="auto"/>
              </w:rPr>
            </w:pPr>
            <w:r w:rsidRPr="00625E78">
              <w:rPr>
                <w:b/>
                <w:color w:val="auto"/>
              </w:rPr>
              <w:lastRenderedPageBreak/>
              <w:t xml:space="preserve">Wie wichtig ist </w:t>
            </w:r>
            <w:r>
              <w:rPr>
                <w:b/>
                <w:color w:val="auto"/>
              </w:rPr>
              <w:t>Ihnen die Kommunikation mit anderen SportsBook-Benutzern</w:t>
            </w:r>
            <w:r w:rsidRPr="00625E78">
              <w:rPr>
                <w:b/>
                <w:color w:val="auto"/>
              </w:rPr>
              <w:t>?</w:t>
            </w:r>
          </w:p>
        </w:tc>
      </w:tr>
      <w:tr w:rsidR="00D77FF0" w14:paraId="62B986E1" w14:textId="77777777" w:rsidTr="00D77FF0">
        <w:tc>
          <w:tcPr>
            <w:tcW w:w="2229" w:type="dxa"/>
          </w:tcPr>
          <w:p w14:paraId="76302238" w14:textId="77777777" w:rsidR="00D77FF0" w:rsidRDefault="00D77FF0" w:rsidP="00D77FF0">
            <w:pPr>
              <w:pStyle w:val="StandartSportsbook"/>
              <w:jc w:val="center"/>
              <w:rPr>
                <w:color w:val="auto"/>
              </w:rPr>
            </w:pPr>
            <w:r>
              <w:rPr>
                <w:color w:val="auto"/>
              </w:rPr>
              <w:t>sehr wichtig</w:t>
            </w:r>
          </w:p>
        </w:tc>
        <w:tc>
          <w:tcPr>
            <w:tcW w:w="2230" w:type="dxa"/>
          </w:tcPr>
          <w:p w14:paraId="2F9DB82E" w14:textId="77777777" w:rsidR="00D77FF0" w:rsidRDefault="00D77FF0" w:rsidP="00D77FF0">
            <w:pPr>
              <w:pStyle w:val="StandartSportsbook"/>
              <w:jc w:val="center"/>
              <w:rPr>
                <w:color w:val="auto"/>
              </w:rPr>
            </w:pPr>
            <w:r>
              <w:rPr>
                <w:color w:val="auto"/>
              </w:rPr>
              <w:t>eher wichtig</w:t>
            </w:r>
          </w:p>
        </w:tc>
        <w:tc>
          <w:tcPr>
            <w:tcW w:w="2230" w:type="dxa"/>
          </w:tcPr>
          <w:p w14:paraId="50AF7DAC" w14:textId="77777777" w:rsidR="00D77FF0" w:rsidRDefault="00D77FF0" w:rsidP="00D77FF0">
            <w:pPr>
              <w:pStyle w:val="StandartSportsbook"/>
              <w:jc w:val="center"/>
              <w:rPr>
                <w:color w:val="auto"/>
              </w:rPr>
            </w:pPr>
            <w:r>
              <w:rPr>
                <w:color w:val="auto"/>
              </w:rPr>
              <w:t>eher unwichtig</w:t>
            </w:r>
          </w:p>
        </w:tc>
        <w:tc>
          <w:tcPr>
            <w:tcW w:w="2230" w:type="dxa"/>
          </w:tcPr>
          <w:p w14:paraId="77751BD4" w14:textId="77777777" w:rsidR="00D77FF0" w:rsidRDefault="00D77FF0" w:rsidP="00D77FF0">
            <w:pPr>
              <w:pStyle w:val="StandartSportsbook"/>
              <w:jc w:val="center"/>
              <w:rPr>
                <w:color w:val="auto"/>
              </w:rPr>
            </w:pPr>
            <w:r>
              <w:rPr>
                <w:color w:val="auto"/>
              </w:rPr>
              <w:t>unwichtig</w:t>
            </w:r>
          </w:p>
        </w:tc>
      </w:tr>
    </w:tbl>
    <w:p w14:paraId="074B897F" w14:textId="77777777" w:rsidR="00D77FF0" w:rsidRDefault="00D77FF0" w:rsidP="008E289D">
      <w:pPr>
        <w:tabs>
          <w:tab w:val="left" w:pos="2609"/>
        </w:tabs>
      </w:pPr>
    </w:p>
    <w:tbl>
      <w:tblPr>
        <w:tblStyle w:val="Tabellenraster"/>
        <w:tblW w:w="0" w:type="auto"/>
        <w:tblLook w:val="04A0" w:firstRow="1" w:lastRow="0" w:firstColumn="1" w:lastColumn="0" w:noHBand="0" w:noVBand="1"/>
      </w:tblPr>
      <w:tblGrid>
        <w:gridCol w:w="8919"/>
      </w:tblGrid>
      <w:tr w:rsidR="008E289D" w14:paraId="5D1FA2A1" w14:textId="77777777" w:rsidTr="008E289D">
        <w:tc>
          <w:tcPr>
            <w:tcW w:w="8919" w:type="dxa"/>
          </w:tcPr>
          <w:p w14:paraId="3ADA208D" w14:textId="38115F65" w:rsidR="008E289D" w:rsidRPr="00625E78" w:rsidRDefault="008E289D" w:rsidP="00D77FF0">
            <w:pPr>
              <w:pStyle w:val="StandartSportsbook"/>
              <w:rPr>
                <w:b/>
                <w:color w:val="auto"/>
              </w:rPr>
            </w:pPr>
            <w:r>
              <w:rPr>
                <w:b/>
                <w:color w:val="auto"/>
              </w:rPr>
              <w:t xml:space="preserve">Welche weitern </w:t>
            </w:r>
            <w:r w:rsidR="00D77FF0">
              <w:rPr>
                <w:b/>
                <w:color w:val="auto"/>
              </w:rPr>
              <w:t>Funktionen die Sie von SocialMedia Plattformen wie z.B. Facebook kenne</w:t>
            </w:r>
            <w:r>
              <w:rPr>
                <w:b/>
                <w:color w:val="auto"/>
              </w:rPr>
              <w:t xml:space="preserve"> wären in einer Trainings-Applikation wünschenswert?</w:t>
            </w:r>
          </w:p>
        </w:tc>
      </w:tr>
      <w:tr w:rsidR="008E289D" w14:paraId="4BD7E365" w14:textId="77777777" w:rsidTr="008E289D">
        <w:tc>
          <w:tcPr>
            <w:tcW w:w="8919" w:type="dxa"/>
          </w:tcPr>
          <w:p w14:paraId="21AED96D" w14:textId="77777777" w:rsidR="008E289D" w:rsidRDefault="008E289D" w:rsidP="008E289D">
            <w:pPr>
              <w:pStyle w:val="StandartSportsbook"/>
              <w:rPr>
                <w:b/>
                <w:color w:val="auto"/>
              </w:rPr>
            </w:pPr>
            <w:r>
              <w:rPr>
                <w:b/>
                <w:color w:val="auto"/>
              </w:rPr>
              <w:t>...</w:t>
            </w:r>
          </w:p>
        </w:tc>
      </w:tr>
    </w:tbl>
    <w:p w14:paraId="2BABCA6A" w14:textId="77777777" w:rsidR="00625E78" w:rsidRDefault="00625E78"/>
    <w:p w14:paraId="53762025" w14:textId="77777777" w:rsidR="00625E78" w:rsidRDefault="00625E78"/>
    <w:tbl>
      <w:tblPr>
        <w:tblStyle w:val="Tabellenraster"/>
        <w:tblW w:w="0" w:type="auto"/>
        <w:tblLook w:val="04A0" w:firstRow="1" w:lastRow="0" w:firstColumn="1" w:lastColumn="0" w:noHBand="0" w:noVBand="1"/>
      </w:tblPr>
      <w:tblGrid>
        <w:gridCol w:w="8919"/>
      </w:tblGrid>
      <w:tr w:rsidR="006736E1" w14:paraId="15FF3947" w14:textId="77777777" w:rsidTr="00625E78">
        <w:tc>
          <w:tcPr>
            <w:tcW w:w="8919" w:type="dxa"/>
          </w:tcPr>
          <w:p w14:paraId="67FFA4F5" w14:textId="2FD9F84C" w:rsidR="006736E1" w:rsidRDefault="006736E1" w:rsidP="006610DA">
            <w:pPr>
              <w:pStyle w:val="StandartSportsbook"/>
              <w:rPr>
                <w:color w:val="auto"/>
              </w:rPr>
            </w:pPr>
            <w:r>
              <w:rPr>
                <w:color w:val="auto"/>
              </w:rPr>
              <w:t>Wie lange sollte eine Eingabe von einem einfachen Training dauern</w:t>
            </w:r>
            <w:r w:rsidR="00905BC3">
              <w:rPr>
                <w:color w:val="auto"/>
              </w:rPr>
              <w:t xml:space="preserve"> (in Minuten)</w:t>
            </w:r>
            <w:r>
              <w:rPr>
                <w:color w:val="auto"/>
              </w:rPr>
              <w:t>?</w:t>
            </w:r>
          </w:p>
          <w:p w14:paraId="0F8FAD7C" w14:textId="3232D243" w:rsidR="006736E1" w:rsidRDefault="006736E1" w:rsidP="006610DA">
            <w:pPr>
              <w:pStyle w:val="StandartSportsbook"/>
              <w:rPr>
                <w:color w:val="auto"/>
              </w:rPr>
            </w:pPr>
            <w:r>
              <w:rPr>
                <w:color w:val="auto"/>
              </w:rPr>
              <w:t>(Def. „einfaches Training“: Datum, Dauer, Trainingsart, Intensivität -&gt; ca. 5-6 Angaben)</w:t>
            </w:r>
          </w:p>
        </w:tc>
      </w:tr>
      <w:tr w:rsidR="006736E1" w14:paraId="5F5989B7" w14:textId="77777777" w:rsidTr="00625E78">
        <w:tc>
          <w:tcPr>
            <w:tcW w:w="8919" w:type="dxa"/>
          </w:tcPr>
          <w:p w14:paraId="7205B0B8" w14:textId="4005206F" w:rsidR="006736E1" w:rsidRDefault="00144B74" w:rsidP="006610DA">
            <w:pPr>
              <w:pStyle w:val="StandartSportsbook"/>
              <w:rPr>
                <w:color w:val="auto"/>
              </w:rPr>
            </w:pPr>
            <w:r>
              <w:rPr>
                <w:color w:val="auto"/>
              </w:rPr>
              <w:t>Was für Statistiken sollen möglich sein?</w:t>
            </w:r>
          </w:p>
        </w:tc>
      </w:tr>
      <w:tr w:rsidR="00905BC3" w14:paraId="1731F07C" w14:textId="77777777" w:rsidTr="00625E78">
        <w:tc>
          <w:tcPr>
            <w:tcW w:w="8919" w:type="dxa"/>
          </w:tcPr>
          <w:p w14:paraId="0E95783A" w14:textId="77777777" w:rsidR="00905BC3" w:rsidRDefault="00905BC3" w:rsidP="006610DA">
            <w:pPr>
              <w:pStyle w:val="StandartSportsbook"/>
              <w:rPr>
                <w:color w:val="auto"/>
              </w:rPr>
            </w:pPr>
          </w:p>
        </w:tc>
      </w:tr>
    </w:tbl>
    <w:p w14:paraId="5842AA0B" w14:textId="77777777" w:rsidR="00E41E07" w:rsidRPr="00E41E07" w:rsidRDefault="00E41E07" w:rsidP="006610DA">
      <w:pPr>
        <w:pStyle w:val="StandartSportsbook"/>
        <w:rPr>
          <w:color w:val="FF0000"/>
        </w:rPr>
      </w:pPr>
    </w:p>
    <w:p w14:paraId="75E14551" w14:textId="5E2D2F75" w:rsidR="00D77FF0" w:rsidRDefault="00D77FF0">
      <w:pPr>
        <w:adjustRightInd/>
        <w:snapToGrid/>
        <w:spacing w:line="240" w:lineRule="auto"/>
        <w:rPr>
          <w:b/>
        </w:rPr>
      </w:pPr>
      <w:bookmarkStart w:id="643" w:name="_Toc306901018"/>
      <w:bookmarkStart w:id="644" w:name="_Toc306901455"/>
      <w:bookmarkStart w:id="645" w:name="_Toc306901860"/>
      <w:r w:rsidRPr="00D77FF0">
        <w:rPr>
          <w:b/>
        </w:rPr>
        <w:t>Zusätzlich für Trainer:</w:t>
      </w:r>
    </w:p>
    <w:tbl>
      <w:tblPr>
        <w:tblStyle w:val="Tabellenraster"/>
        <w:tblW w:w="0" w:type="auto"/>
        <w:tblLook w:val="04A0" w:firstRow="1" w:lastRow="0" w:firstColumn="1" w:lastColumn="0" w:noHBand="0" w:noVBand="1"/>
      </w:tblPr>
      <w:tblGrid>
        <w:gridCol w:w="2229"/>
        <w:gridCol w:w="2230"/>
        <w:gridCol w:w="2230"/>
        <w:gridCol w:w="2230"/>
      </w:tblGrid>
      <w:tr w:rsidR="0061654C" w14:paraId="585F2C47" w14:textId="77777777" w:rsidTr="00C40B76">
        <w:tc>
          <w:tcPr>
            <w:tcW w:w="8919" w:type="dxa"/>
            <w:gridSpan w:val="4"/>
          </w:tcPr>
          <w:p w14:paraId="5E615DFA" w14:textId="53195876" w:rsidR="0061654C" w:rsidRPr="00625E78" w:rsidRDefault="0061654C" w:rsidP="00C40B76">
            <w:pPr>
              <w:pStyle w:val="StandartSportsbook"/>
              <w:rPr>
                <w:b/>
                <w:color w:val="auto"/>
              </w:rPr>
            </w:pPr>
            <w:r>
              <w:rPr>
                <w:b/>
                <w:color w:val="auto"/>
              </w:rPr>
              <w:t>Werden Ihrer Meinung nach die Leistungen der Sportler durch die Auswertung und Überprüfung der Trainingsdaten verbessert?</w:t>
            </w:r>
          </w:p>
        </w:tc>
      </w:tr>
      <w:tr w:rsidR="0061654C" w14:paraId="221618C5" w14:textId="77777777" w:rsidTr="00C40B76">
        <w:tc>
          <w:tcPr>
            <w:tcW w:w="2229" w:type="dxa"/>
          </w:tcPr>
          <w:p w14:paraId="563289E4" w14:textId="77777777" w:rsidR="0061654C" w:rsidRDefault="0061654C" w:rsidP="00C40B76">
            <w:pPr>
              <w:pStyle w:val="StandartSportsbook"/>
              <w:jc w:val="center"/>
              <w:rPr>
                <w:color w:val="auto"/>
              </w:rPr>
            </w:pPr>
            <w:r>
              <w:rPr>
                <w:color w:val="auto"/>
              </w:rPr>
              <w:t>ja</w:t>
            </w:r>
          </w:p>
        </w:tc>
        <w:tc>
          <w:tcPr>
            <w:tcW w:w="2230" w:type="dxa"/>
          </w:tcPr>
          <w:p w14:paraId="6BE0D175" w14:textId="77777777" w:rsidR="0061654C" w:rsidRDefault="0061654C" w:rsidP="00C40B76">
            <w:pPr>
              <w:pStyle w:val="StandartSportsbook"/>
              <w:jc w:val="center"/>
              <w:rPr>
                <w:color w:val="auto"/>
              </w:rPr>
            </w:pPr>
            <w:r>
              <w:rPr>
                <w:color w:val="auto"/>
              </w:rPr>
              <w:t>eher ja</w:t>
            </w:r>
          </w:p>
        </w:tc>
        <w:tc>
          <w:tcPr>
            <w:tcW w:w="2230" w:type="dxa"/>
          </w:tcPr>
          <w:p w14:paraId="2AD06958" w14:textId="77777777" w:rsidR="0061654C" w:rsidRDefault="0061654C" w:rsidP="00C40B76">
            <w:pPr>
              <w:pStyle w:val="StandartSportsbook"/>
              <w:jc w:val="center"/>
              <w:rPr>
                <w:color w:val="auto"/>
              </w:rPr>
            </w:pPr>
            <w:r>
              <w:rPr>
                <w:color w:val="auto"/>
              </w:rPr>
              <w:t>eher nein</w:t>
            </w:r>
          </w:p>
        </w:tc>
        <w:tc>
          <w:tcPr>
            <w:tcW w:w="2230" w:type="dxa"/>
          </w:tcPr>
          <w:p w14:paraId="186627EB" w14:textId="77777777" w:rsidR="0061654C" w:rsidRDefault="0061654C" w:rsidP="00C40B76">
            <w:pPr>
              <w:pStyle w:val="StandartSportsbook"/>
              <w:jc w:val="center"/>
              <w:rPr>
                <w:color w:val="auto"/>
              </w:rPr>
            </w:pPr>
            <w:r>
              <w:rPr>
                <w:color w:val="auto"/>
              </w:rPr>
              <w:t>nein</w:t>
            </w:r>
          </w:p>
        </w:tc>
      </w:tr>
    </w:tbl>
    <w:p w14:paraId="1864641D" w14:textId="77777777" w:rsidR="0061654C" w:rsidRDefault="0061654C">
      <w:pPr>
        <w:adjustRightInd/>
        <w:snapToGrid/>
        <w:spacing w:line="240" w:lineRule="auto"/>
        <w:rPr>
          <w:b/>
        </w:rPr>
      </w:pPr>
    </w:p>
    <w:tbl>
      <w:tblPr>
        <w:tblStyle w:val="Tabellenraster"/>
        <w:tblW w:w="0" w:type="auto"/>
        <w:tblLook w:val="04A0" w:firstRow="1" w:lastRow="0" w:firstColumn="1" w:lastColumn="0" w:noHBand="0" w:noVBand="1"/>
      </w:tblPr>
      <w:tblGrid>
        <w:gridCol w:w="2229"/>
        <w:gridCol w:w="2230"/>
        <w:gridCol w:w="2230"/>
        <w:gridCol w:w="2230"/>
      </w:tblGrid>
      <w:tr w:rsidR="00D77FF0" w:rsidRPr="00625E78" w14:paraId="3D166F1C" w14:textId="77777777" w:rsidTr="00D77FF0">
        <w:tc>
          <w:tcPr>
            <w:tcW w:w="8919" w:type="dxa"/>
            <w:gridSpan w:val="4"/>
          </w:tcPr>
          <w:p w14:paraId="260F8963" w14:textId="3CAAD532" w:rsidR="00D77FF0" w:rsidRPr="00625E78" w:rsidRDefault="00D77FF0" w:rsidP="00D77FF0">
            <w:pPr>
              <w:pStyle w:val="StandartSportsbook"/>
              <w:rPr>
                <w:b/>
                <w:color w:val="auto"/>
              </w:rPr>
            </w:pPr>
            <w:r w:rsidRPr="00625E78">
              <w:rPr>
                <w:b/>
                <w:color w:val="auto"/>
              </w:rPr>
              <w:t xml:space="preserve">Wie wichtig ist Ihnen die </w:t>
            </w:r>
            <w:r>
              <w:rPr>
                <w:b/>
                <w:color w:val="auto"/>
              </w:rPr>
              <w:t>detaillierte Auswertung der Leistungsergebnisse</w:t>
            </w:r>
            <w:r w:rsidRPr="00625E78">
              <w:rPr>
                <w:b/>
                <w:color w:val="auto"/>
              </w:rPr>
              <w:t>?</w:t>
            </w:r>
          </w:p>
        </w:tc>
      </w:tr>
      <w:tr w:rsidR="00D77FF0" w14:paraId="1C9582D4" w14:textId="77777777" w:rsidTr="00D77FF0">
        <w:tc>
          <w:tcPr>
            <w:tcW w:w="2229" w:type="dxa"/>
          </w:tcPr>
          <w:p w14:paraId="20B15E57" w14:textId="77777777" w:rsidR="00D77FF0" w:rsidRDefault="00D77FF0" w:rsidP="00D77FF0">
            <w:pPr>
              <w:pStyle w:val="StandartSportsbook"/>
              <w:jc w:val="center"/>
              <w:rPr>
                <w:color w:val="auto"/>
              </w:rPr>
            </w:pPr>
            <w:r>
              <w:rPr>
                <w:color w:val="auto"/>
              </w:rPr>
              <w:t>sehr wichtig</w:t>
            </w:r>
          </w:p>
        </w:tc>
        <w:tc>
          <w:tcPr>
            <w:tcW w:w="2230" w:type="dxa"/>
          </w:tcPr>
          <w:p w14:paraId="4F7CE8ED" w14:textId="77777777" w:rsidR="00D77FF0" w:rsidRDefault="00D77FF0" w:rsidP="00D77FF0">
            <w:pPr>
              <w:pStyle w:val="StandartSportsbook"/>
              <w:jc w:val="center"/>
              <w:rPr>
                <w:color w:val="auto"/>
              </w:rPr>
            </w:pPr>
            <w:r>
              <w:rPr>
                <w:color w:val="auto"/>
              </w:rPr>
              <w:t>eher wichtig</w:t>
            </w:r>
          </w:p>
        </w:tc>
        <w:tc>
          <w:tcPr>
            <w:tcW w:w="2230" w:type="dxa"/>
          </w:tcPr>
          <w:p w14:paraId="0600A438" w14:textId="77777777" w:rsidR="00D77FF0" w:rsidRDefault="00D77FF0" w:rsidP="00D77FF0">
            <w:pPr>
              <w:pStyle w:val="StandartSportsbook"/>
              <w:jc w:val="center"/>
              <w:rPr>
                <w:color w:val="auto"/>
              </w:rPr>
            </w:pPr>
            <w:r>
              <w:rPr>
                <w:color w:val="auto"/>
              </w:rPr>
              <w:t>eher unwichtig</w:t>
            </w:r>
          </w:p>
        </w:tc>
        <w:tc>
          <w:tcPr>
            <w:tcW w:w="2230" w:type="dxa"/>
          </w:tcPr>
          <w:p w14:paraId="61A89CD5" w14:textId="77777777" w:rsidR="00D77FF0" w:rsidRDefault="00D77FF0" w:rsidP="00D77FF0">
            <w:pPr>
              <w:pStyle w:val="StandartSportsbook"/>
              <w:jc w:val="center"/>
              <w:rPr>
                <w:color w:val="auto"/>
              </w:rPr>
            </w:pPr>
            <w:r>
              <w:rPr>
                <w:color w:val="auto"/>
              </w:rPr>
              <w:t>unwichtig</w:t>
            </w:r>
          </w:p>
        </w:tc>
      </w:tr>
    </w:tbl>
    <w:p w14:paraId="16336182" w14:textId="77777777" w:rsidR="00D77FF0" w:rsidRDefault="00D77FF0">
      <w:pPr>
        <w:adjustRightInd/>
        <w:snapToGrid/>
        <w:spacing w:line="240" w:lineRule="auto"/>
        <w:rPr>
          <w:b/>
        </w:rPr>
      </w:pPr>
    </w:p>
    <w:tbl>
      <w:tblPr>
        <w:tblStyle w:val="Tabellenraster"/>
        <w:tblW w:w="0" w:type="auto"/>
        <w:tblLook w:val="04A0" w:firstRow="1" w:lastRow="0" w:firstColumn="1" w:lastColumn="0" w:noHBand="0" w:noVBand="1"/>
      </w:tblPr>
      <w:tblGrid>
        <w:gridCol w:w="2229"/>
        <w:gridCol w:w="2230"/>
        <w:gridCol w:w="2230"/>
        <w:gridCol w:w="2230"/>
      </w:tblGrid>
      <w:tr w:rsidR="00D77FF0" w14:paraId="09DC9750" w14:textId="77777777" w:rsidTr="00D77FF0">
        <w:tc>
          <w:tcPr>
            <w:tcW w:w="8919" w:type="dxa"/>
            <w:gridSpan w:val="4"/>
          </w:tcPr>
          <w:p w14:paraId="341AF959" w14:textId="4FD307E0" w:rsidR="00D77FF0" w:rsidRPr="00625E78" w:rsidRDefault="00D77FF0" w:rsidP="00D77FF0">
            <w:pPr>
              <w:pStyle w:val="StandartSportsbook"/>
              <w:rPr>
                <w:b/>
                <w:color w:val="auto"/>
              </w:rPr>
            </w:pPr>
            <w:r>
              <w:rPr>
                <w:b/>
                <w:color w:val="auto"/>
              </w:rPr>
              <w:t>Können Sie sich vorstellen, die ganze Auswertung in einer App vorzunehmen?</w:t>
            </w:r>
          </w:p>
        </w:tc>
      </w:tr>
      <w:tr w:rsidR="00D77FF0" w14:paraId="25EED50D" w14:textId="77777777" w:rsidTr="00D77FF0">
        <w:tc>
          <w:tcPr>
            <w:tcW w:w="2229" w:type="dxa"/>
          </w:tcPr>
          <w:p w14:paraId="6EA59294" w14:textId="77777777" w:rsidR="00D77FF0" w:rsidRDefault="00D77FF0" w:rsidP="00D77FF0">
            <w:pPr>
              <w:pStyle w:val="StandartSportsbook"/>
              <w:jc w:val="center"/>
              <w:rPr>
                <w:color w:val="auto"/>
              </w:rPr>
            </w:pPr>
            <w:r>
              <w:rPr>
                <w:color w:val="auto"/>
              </w:rPr>
              <w:t>ja</w:t>
            </w:r>
          </w:p>
        </w:tc>
        <w:tc>
          <w:tcPr>
            <w:tcW w:w="2230" w:type="dxa"/>
          </w:tcPr>
          <w:p w14:paraId="60F532A5" w14:textId="77777777" w:rsidR="00D77FF0" w:rsidRDefault="00D77FF0" w:rsidP="00D77FF0">
            <w:pPr>
              <w:pStyle w:val="StandartSportsbook"/>
              <w:jc w:val="center"/>
              <w:rPr>
                <w:color w:val="auto"/>
              </w:rPr>
            </w:pPr>
            <w:r>
              <w:rPr>
                <w:color w:val="auto"/>
              </w:rPr>
              <w:t>eher ja</w:t>
            </w:r>
          </w:p>
        </w:tc>
        <w:tc>
          <w:tcPr>
            <w:tcW w:w="2230" w:type="dxa"/>
          </w:tcPr>
          <w:p w14:paraId="39A4DFF3" w14:textId="77777777" w:rsidR="00D77FF0" w:rsidRDefault="00D77FF0" w:rsidP="00D77FF0">
            <w:pPr>
              <w:pStyle w:val="StandartSportsbook"/>
              <w:jc w:val="center"/>
              <w:rPr>
                <w:color w:val="auto"/>
              </w:rPr>
            </w:pPr>
            <w:r>
              <w:rPr>
                <w:color w:val="auto"/>
              </w:rPr>
              <w:t>eher nein</w:t>
            </w:r>
          </w:p>
        </w:tc>
        <w:tc>
          <w:tcPr>
            <w:tcW w:w="2230" w:type="dxa"/>
          </w:tcPr>
          <w:p w14:paraId="0530385C" w14:textId="77777777" w:rsidR="00D77FF0" w:rsidRDefault="00D77FF0" w:rsidP="00D77FF0">
            <w:pPr>
              <w:pStyle w:val="StandartSportsbook"/>
              <w:jc w:val="center"/>
              <w:rPr>
                <w:color w:val="auto"/>
              </w:rPr>
            </w:pPr>
            <w:r>
              <w:rPr>
                <w:color w:val="auto"/>
              </w:rPr>
              <w:t>nein</w:t>
            </w:r>
          </w:p>
        </w:tc>
      </w:tr>
    </w:tbl>
    <w:p w14:paraId="5882439A" w14:textId="77777777" w:rsidR="00D77FF0" w:rsidRPr="00D77FF0" w:rsidRDefault="00D77FF0">
      <w:pPr>
        <w:adjustRightInd/>
        <w:snapToGrid/>
        <w:spacing w:line="240" w:lineRule="auto"/>
        <w:rPr>
          <w:b/>
        </w:rPr>
      </w:pPr>
    </w:p>
    <w:tbl>
      <w:tblPr>
        <w:tblStyle w:val="Tabellenraster"/>
        <w:tblW w:w="0" w:type="auto"/>
        <w:tblLook w:val="04A0" w:firstRow="1" w:lastRow="0" w:firstColumn="1" w:lastColumn="0" w:noHBand="0" w:noVBand="1"/>
      </w:tblPr>
      <w:tblGrid>
        <w:gridCol w:w="8919"/>
      </w:tblGrid>
      <w:tr w:rsidR="00D77FF0" w14:paraId="71588F81" w14:textId="77777777" w:rsidTr="00D77FF0">
        <w:tc>
          <w:tcPr>
            <w:tcW w:w="8919" w:type="dxa"/>
          </w:tcPr>
          <w:p w14:paraId="63027BE9" w14:textId="4FC4D381" w:rsidR="00D77FF0" w:rsidRPr="00625E78" w:rsidRDefault="00D77FF0" w:rsidP="0061654C">
            <w:pPr>
              <w:pStyle w:val="StandartSportsbook"/>
              <w:rPr>
                <w:b/>
                <w:color w:val="auto"/>
              </w:rPr>
            </w:pPr>
            <w:r>
              <w:rPr>
                <w:b/>
                <w:color w:val="auto"/>
              </w:rPr>
              <w:t>Welche Funktion</w:t>
            </w:r>
            <w:r w:rsidR="0061654C">
              <w:rPr>
                <w:b/>
                <w:color w:val="auto"/>
              </w:rPr>
              <w:t>en</w:t>
            </w:r>
            <w:r>
              <w:rPr>
                <w:b/>
                <w:color w:val="auto"/>
              </w:rPr>
              <w:t xml:space="preserve"> </w:t>
            </w:r>
            <w:r w:rsidR="0061654C">
              <w:rPr>
                <w:b/>
                <w:color w:val="auto"/>
              </w:rPr>
              <w:t>sind für Sie als</w:t>
            </w:r>
            <w:r>
              <w:rPr>
                <w:b/>
                <w:color w:val="auto"/>
              </w:rPr>
              <w:t xml:space="preserve"> Trainer </w:t>
            </w:r>
            <w:r w:rsidR="0061654C">
              <w:rPr>
                <w:b/>
                <w:color w:val="auto"/>
              </w:rPr>
              <w:t>für eine Auswertung essenziell?</w:t>
            </w:r>
            <w:r>
              <w:rPr>
                <w:b/>
                <w:color w:val="auto"/>
              </w:rPr>
              <w:t xml:space="preserve"> </w:t>
            </w:r>
          </w:p>
        </w:tc>
      </w:tr>
      <w:tr w:rsidR="00D77FF0" w14:paraId="51EC7857" w14:textId="77777777" w:rsidTr="00D77FF0">
        <w:tc>
          <w:tcPr>
            <w:tcW w:w="8919" w:type="dxa"/>
          </w:tcPr>
          <w:p w14:paraId="6D863D59" w14:textId="77777777" w:rsidR="00D77FF0" w:rsidRDefault="00D77FF0" w:rsidP="00D77FF0">
            <w:pPr>
              <w:pStyle w:val="StandartSportsbook"/>
              <w:rPr>
                <w:b/>
                <w:color w:val="auto"/>
              </w:rPr>
            </w:pPr>
            <w:r>
              <w:rPr>
                <w:b/>
                <w:color w:val="auto"/>
              </w:rPr>
              <w:t>...</w:t>
            </w:r>
          </w:p>
        </w:tc>
      </w:tr>
    </w:tbl>
    <w:p w14:paraId="60DF709D" w14:textId="77777777" w:rsidR="0061654C" w:rsidRDefault="0061654C">
      <w:pPr>
        <w:adjustRightInd/>
        <w:snapToGrid/>
        <w:spacing w:line="240" w:lineRule="auto"/>
      </w:pPr>
    </w:p>
    <w:p w14:paraId="76F012AB" w14:textId="55005011" w:rsidR="0061654C" w:rsidRDefault="0061654C" w:rsidP="0061654C">
      <w:pPr>
        <w:adjustRightInd/>
        <w:snapToGrid/>
        <w:spacing w:line="240" w:lineRule="auto"/>
        <w:rPr>
          <w:b/>
        </w:rPr>
      </w:pPr>
      <w:r w:rsidRPr="00D77FF0">
        <w:rPr>
          <w:b/>
        </w:rPr>
        <w:t xml:space="preserve">Zusätzlich für </w:t>
      </w:r>
      <w:r>
        <w:rPr>
          <w:b/>
        </w:rPr>
        <w:t>Vereine</w:t>
      </w:r>
      <w:r w:rsidRPr="00D77FF0">
        <w:rPr>
          <w:b/>
        </w:rPr>
        <w:t>:</w:t>
      </w:r>
    </w:p>
    <w:p w14:paraId="080C8634" w14:textId="77777777" w:rsidR="0061654C" w:rsidRDefault="0061654C" w:rsidP="0061654C">
      <w:pPr>
        <w:adjustRightInd/>
        <w:snapToGrid/>
        <w:spacing w:line="240" w:lineRule="auto"/>
        <w:rPr>
          <w:b/>
        </w:rPr>
      </w:pPr>
    </w:p>
    <w:p w14:paraId="63852D30" w14:textId="77777777" w:rsidR="0061654C" w:rsidRDefault="0061654C" w:rsidP="0061654C">
      <w:pPr>
        <w:adjustRightInd/>
        <w:snapToGrid/>
        <w:spacing w:line="240" w:lineRule="auto"/>
        <w:rPr>
          <w:b/>
        </w:rPr>
      </w:pPr>
    </w:p>
    <w:p w14:paraId="518CFF56" w14:textId="4EDE08CE" w:rsidR="006736E1" w:rsidRDefault="006736E1">
      <w:pPr>
        <w:adjustRightInd/>
        <w:snapToGrid/>
        <w:spacing w:line="240" w:lineRule="auto"/>
        <w:rPr>
          <w:rFonts w:ascii="Dosis Regular" w:hAnsi="Dosis Regular" w:cs="Arial"/>
          <w:b/>
          <w:bCs/>
          <w:iCs/>
          <w:color w:val="548DD4" w:themeColor="text2" w:themeTint="99"/>
          <w:sz w:val="24"/>
          <w:szCs w:val="28"/>
        </w:rPr>
      </w:pPr>
      <w:r>
        <w:br w:type="page"/>
      </w:r>
    </w:p>
    <w:p w14:paraId="1A5A022B" w14:textId="59BA0CE1" w:rsidR="006A1AF0" w:rsidRDefault="006A1AF0" w:rsidP="007A58F9">
      <w:pPr>
        <w:pStyle w:val="2berschriftSportsbook"/>
        <w:numPr>
          <w:ilvl w:val="1"/>
          <w:numId w:val="23"/>
        </w:numPr>
      </w:pPr>
      <w:bookmarkStart w:id="646" w:name="_Toc433471259"/>
      <w:r>
        <w:lastRenderedPageBreak/>
        <w:t>Interviews</w:t>
      </w:r>
      <w:bookmarkEnd w:id="643"/>
      <w:bookmarkEnd w:id="644"/>
      <w:bookmarkEnd w:id="645"/>
      <w:bookmarkEnd w:id="646"/>
    </w:p>
    <w:p w14:paraId="5D858F16" w14:textId="64ABAFAF" w:rsidR="00AD0D6C" w:rsidRDefault="006A1AF0" w:rsidP="006A1AF0">
      <w:pPr>
        <w:pStyle w:val="3berschriftSportsBook"/>
        <w:sectPr w:rsidR="00AD0D6C" w:rsidSect="002041EC">
          <w:pgSz w:w="11906" w:h="16838" w:code="9"/>
          <w:pgMar w:top="2296" w:right="1202" w:bottom="1633" w:left="1899" w:header="567" w:footer="567" w:gutter="0"/>
          <w:cols w:space="708"/>
          <w:titlePg/>
          <w:docGrid w:linePitch="360"/>
        </w:sectPr>
      </w:pPr>
      <w:bookmarkStart w:id="647" w:name="_Toc306901019"/>
      <w:bookmarkStart w:id="648" w:name="_Toc306901456"/>
      <w:bookmarkStart w:id="649" w:name="_Toc306901861"/>
      <w:bookmarkStart w:id="650" w:name="_Toc433471260"/>
      <w:r>
        <w:t>Interview mit Hans Muste</w:t>
      </w:r>
      <w:bookmarkEnd w:id="647"/>
      <w:bookmarkEnd w:id="648"/>
      <w:bookmarkEnd w:id="649"/>
      <w:r w:rsidR="00AD0D6C">
        <w:t>r</w:t>
      </w:r>
      <w:bookmarkEnd w:id="650"/>
    </w:p>
    <w:p w14:paraId="0F76F72D" w14:textId="77777777" w:rsidR="00AD0D6C" w:rsidRDefault="00AD0D6C" w:rsidP="007A58F9">
      <w:pPr>
        <w:pStyle w:val="2berschriftSportsbook"/>
        <w:numPr>
          <w:ilvl w:val="1"/>
          <w:numId w:val="23"/>
        </w:numPr>
      </w:pPr>
      <w:bookmarkStart w:id="651" w:name="_Toc433471261"/>
      <w:r>
        <w:lastRenderedPageBreak/>
        <w:t>Arbeitsprotokolle</w:t>
      </w:r>
      <w:bookmarkEnd w:id="651"/>
    </w:p>
    <w:p w14:paraId="4D7015DD" w14:textId="1F98A45F" w:rsidR="00266A1C" w:rsidRDefault="00266A1C" w:rsidP="00266A1C">
      <w:pPr>
        <w:pStyle w:val="Info"/>
        <w:rPr>
          <w:rFonts w:ascii="Times" w:hAnsi="Times" w:cs="Times"/>
          <w:sz w:val="24"/>
          <w:lang w:val="de-DE"/>
        </w:rPr>
      </w:pPr>
      <w:bookmarkStart w:id="652" w:name="_Toc433471262"/>
      <w:r>
        <w:rPr>
          <w:lang w:val="de-DE"/>
        </w:rPr>
        <w:t>Führen Sie ein persönliches Arbeitsprotokoll, das aufzeigt, welche Tätigkeiten Sie durchgeführt haben. Das Arbeitsprotokoll gibt Auskunft über Datum, ausgeführte Tätigkeit, Problemstellung, Lösungsvorschläge und Begründung für ausgewählte Lösung. </w:t>
      </w:r>
      <w:bookmarkEnd w:id="652"/>
    </w:p>
    <w:p w14:paraId="155B83E2" w14:textId="77777777" w:rsidR="00266A1C" w:rsidRPr="00266A1C" w:rsidRDefault="00266A1C" w:rsidP="00266A1C">
      <w:pPr>
        <w:pStyle w:val="Info"/>
      </w:pPr>
    </w:p>
    <w:p w14:paraId="327ED957" w14:textId="58AF6EC3" w:rsidR="00AD0D6C" w:rsidRPr="00AD0D6C" w:rsidRDefault="00AD0D6C" w:rsidP="00AD0D6C">
      <w:pPr>
        <w:pStyle w:val="3berschriftSportsBook"/>
      </w:pPr>
      <w:bookmarkStart w:id="653" w:name="_Toc433471263"/>
      <w:r>
        <w:t>Arbeitsprotokoll von Kevin Stadelmann</w:t>
      </w:r>
      <w:bookmarkEnd w:id="653"/>
    </w:p>
    <w:tbl>
      <w:tblPr>
        <w:tblStyle w:val="Tabellenraster"/>
        <w:tblW w:w="12957" w:type="dxa"/>
        <w:tblLook w:val="04A0" w:firstRow="1" w:lastRow="0" w:firstColumn="1" w:lastColumn="0" w:noHBand="0" w:noVBand="1"/>
      </w:tblPr>
      <w:tblGrid>
        <w:gridCol w:w="1191"/>
        <w:gridCol w:w="3261"/>
        <w:gridCol w:w="2881"/>
        <w:gridCol w:w="2923"/>
        <w:gridCol w:w="2701"/>
      </w:tblGrid>
      <w:tr w:rsidR="00AD0D6C" w14:paraId="0E13C32B" w14:textId="77777777" w:rsidTr="00AD0D6C">
        <w:trPr>
          <w:trHeight w:val="440"/>
        </w:trPr>
        <w:tc>
          <w:tcPr>
            <w:tcW w:w="1191" w:type="dxa"/>
          </w:tcPr>
          <w:p w14:paraId="74C323F6" w14:textId="77777777" w:rsidR="00AD0D6C" w:rsidRPr="00AD0D6C" w:rsidRDefault="00AD0D6C" w:rsidP="00AD0D6C">
            <w:pPr>
              <w:pStyle w:val="StandartSportsbook"/>
              <w:rPr>
                <w:b/>
              </w:rPr>
            </w:pPr>
            <w:r w:rsidRPr="00AD0D6C">
              <w:rPr>
                <w:b/>
              </w:rPr>
              <w:t>Datum</w:t>
            </w:r>
          </w:p>
        </w:tc>
        <w:tc>
          <w:tcPr>
            <w:tcW w:w="3261" w:type="dxa"/>
          </w:tcPr>
          <w:p w14:paraId="7D478A00" w14:textId="77777777" w:rsidR="00AD0D6C" w:rsidRPr="00AD0D6C" w:rsidRDefault="00AD0D6C" w:rsidP="00AD0D6C">
            <w:pPr>
              <w:pStyle w:val="StandartSportsbook"/>
              <w:rPr>
                <w:b/>
              </w:rPr>
            </w:pPr>
            <w:r w:rsidRPr="00AD0D6C">
              <w:rPr>
                <w:b/>
              </w:rPr>
              <w:t>Tätigkeit</w:t>
            </w:r>
          </w:p>
        </w:tc>
        <w:tc>
          <w:tcPr>
            <w:tcW w:w="2881" w:type="dxa"/>
          </w:tcPr>
          <w:p w14:paraId="3C862919" w14:textId="77777777" w:rsidR="00AD0D6C" w:rsidRPr="00AD0D6C" w:rsidRDefault="00AD0D6C" w:rsidP="00AD0D6C">
            <w:pPr>
              <w:pStyle w:val="StandartSportsbook"/>
              <w:rPr>
                <w:b/>
              </w:rPr>
            </w:pPr>
            <w:r w:rsidRPr="00AD0D6C">
              <w:rPr>
                <w:b/>
              </w:rPr>
              <w:t>Probleme</w:t>
            </w:r>
          </w:p>
        </w:tc>
        <w:tc>
          <w:tcPr>
            <w:tcW w:w="2923" w:type="dxa"/>
          </w:tcPr>
          <w:p w14:paraId="01E36ABE" w14:textId="77777777" w:rsidR="00AD0D6C" w:rsidRPr="00AD0D6C" w:rsidRDefault="00AD0D6C" w:rsidP="00AD0D6C">
            <w:pPr>
              <w:pStyle w:val="StandartSportsbook"/>
              <w:rPr>
                <w:b/>
              </w:rPr>
            </w:pPr>
            <w:r w:rsidRPr="00AD0D6C">
              <w:rPr>
                <w:b/>
              </w:rPr>
              <w:t>Lösungsvorschläge</w:t>
            </w:r>
          </w:p>
        </w:tc>
        <w:tc>
          <w:tcPr>
            <w:tcW w:w="2701" w:type="dxa"/>
          </w:tcPr>
          <w:p w14:paraId="0C82B984" w14:textId="77777777" w:rsidR="00AD0D6C" w:rsidRPr="00AD0D6C" w:rsidRDefault="00AD0D6C" w:rsidP="00AD0D6C">
            <w:pPr>
              <w:pStyle w:val="StandartSportsbook"/>
              <w:rPr>
                <w:b/>
              </w:rPr>
            </w:pPr>
            <w:r w:rsidRPr="00AD0D6C">
              <w:rPr>
                <w:b/>
              </w:rPr>
              <w:t>Begründung</w:t>
            </w:r>
          </w:p>
        </w:tc>
      </w:tr>
      <w:tr w:rsidR="00AD0D6C" w14:paraId="61C8A37D" w14:textId="77777777" w:rsidTr="00AD0D6C">
        <w:trPr>
          <w:trHeight w:val="440"/>
        </w:trPr>
        <w:tc>
          <w:tcPr>
            <w:tcW w:w="1191" w:type="dxa"/>
          </w:tcPr>
          <w:p w14:paraId="2732F44C" w14:textId="2895D9A4" w:rsidR="00AD0D6C" w:rsidRDefault="00D83A61" w:rsidP="00AD0D6C">
            <w:pPr>
              <w:pStyle w:val="StandartSportsbook"/>
            </w:pPr>
            <w:r>
              <w:t>30.10.2015</w:t>
            </w:r>
          </w:p>
        </w:tc>
        <w:tc>
          <w:tcPr>
            <w:tcW w:w="3261" w:type="dxa"/>
          </w:tcPr>
          <w:p w14:paraId="68D2CE3A" w14:textId="21482485" w:rsidR="00AD0D6C" w:rsidRDefault="00D83A61" w:rsidP="00AD0D6C">
            <w:pPr>
              <w:pStyle w:val="StandartSportsbook"/>
            </w:pPr>
            <w:r>
              <w:t>Projekt definieren</w:t>
            </w:r>
          </w:p>
        </w:tc>
        <w:tc>
          <w:tcPr>
            <w:tcW w:w="2881" w:type="dxa"/>
          </w:tcPr>
          <w:p w14:paraId="7A3E7B9E" w14:textId="77777777" w:rsidR="00AD0D6C" w:rsidRDefault="00AD0D6C" w:rsidP="00AD0D6C">
            <w:pPr>
              <w:pStyle w:val="StandartSportsbook"/>
            </w:pPr>
          </w:p>
        </w:tc>
        <w:tc>
          <w:tcPr>
            <w:tcW w:w="2923" w:type="dxa"/>
          </w:tcPr>
          <w:p w14:paraId="4A195E2D" w14:textId="77777777" w:rsidR="00AD0D6C" w:rsidRDefault="00AD0D6C" w:rsidP="00AD0D6C">
            <w:pPr>
              <w:pStyle w:val="StandartSportsbook"/>
            </w:pPr>
          </w:p>
        </w:tc>
        <w:tc>
          <w:tcPr>
            <w:tcW w:w="2701" w:type="dxa"/>
          </w:tcPr>
          <w:p w14:paraId="4A3EAEE7" w14:textId="77777777" w:rsidR="00AD0D6C" w:rsidRDefault="00AD0D6C" w:rsidP="00AD0D6C">
            <w:pPr>
              <w:pStyle w:val="StandartSportsbook"/>
            </w:pPr>
          </w:p>
        </w:tc>
      </w:tr>
      <w:tr w:rsidR="00AD0D6C" w14:paraId="4548CB1B" w14:textId="77777777" w:rsidTr="00AD0D6C">
        <w:trPr>
          <w:trHeight w:val="440"/>
        </w:trPr>
        <w:tc>
          <w:tcPr>
            <w:tcW w:w="1191" w:type="dxa"/>
          </w:tcPr>
          <w:p w14:paraId="6934EEDD" w14:textId="77777777" w:rsidR="00AD0D6C" w:rsidRDefault="00AD0D6C" w:rsidP="00AD0D6C">
            <w:pPr>
              <w:pStyle w:val="StandartSportsbook"/>
            </w:pPr>
          </w:p>
        </w:tc>
        <w:tc>
          <w:tcPr>
            <w:tcW w:w="3261" w:type="dxa"/>
          </w:tcPr>
          <w:p w14:paraId="2EBC892D" w14:textId="77777777" w:rsidR="00AD0D6C" w:rsidRDefault="00AD0D6C" w:rsidP="00AD0D6C">
            <w:pPr>
              <w:pStyle w:val="StandartSportsbook"/>
            </w:pPr>
          </w:p>
        </w:tc>
        <w:tc>
          <w:tcPr>
            <w:tcW w:w="2881" w:type="dxa"/>
          </w:tcPr>
          <w:p w14:paraId="11E7449D" w14:textId="77777777" w:rsidR="00AD0D6C" w:rsidRDefault="00AD0D6C" w:rsidP="00AD0D6C">
            <w:pPr>
              <w:pStyle w:val="StandartSportsbook"/>
            </w:pPr>
          </w:p>
        </w:tc>
        <w:tc>
          <w:tcPr>
            <w:tcW w:w="2923" w:type="dxa"/>
          </w:tcPr>
          <w:p w14:paraId="703FF687" w14:textId="77777777" w:rsidR="00AD0D6C" w:rsidRDefault="00AD0D6C" w:rsidP="00AD0D6C">
            <w:pPr>
              <w:pStyle w:val="StandartSportsbook"/>
            </w:pPr>
          </w:p>
        </w:tc>
        <w:tc>
          <w:tcPr>
            <w:tcW w:w="2701" w:type="dxa"/>
          </w:tcPr>
          <w:p w14:paraId="60E17B6C" w14:textId="77777777" w:rsidR="00AD0D6C" w:rsidRDefault="00AD0D6C" w:rsidP="00AD0D6C">
            <w:pPr>
              <w:pStyle w:val="StandartSportsbook"/>
            </w:pPr>
          </w:p>
        </w:tc>
      </w:tr>
      <w:tr w:rsidR="00AD0D6C" w14:paraId="69F21955" w14:textId="77777777" w:rsidTr="00AD0D6C">
        <w:trPr>
          <w:trHeight w:val="462"/>
        </w:trPr>
        <w:tc>
          <w:tcPr>
            <w:tcW w:w="1191" w:type="dxa"/>
          </w:tcPr>
          <w:p w14:paraId="14A4A1BA" w14:textId="77777777" w:rsidR="00AD0D6C" w:rsidRDefault="00AD0D6C" w:rsidP="00AD0D6C">
            <w:pPr>
              <w:pStyle w:val="StandartSportsbook"/>
            </w:pPr>
          </w:p>
        </w:tc>
        <w:tc>
          <w:tcPr>
            <w:tcW w:w="3261" w:type="dxa"/>
          </w:tcPr>
          <w:p w14:paraId="0ADD2B06" w14:textId="77777777" w:rsidR="00AD0D6C" w:rsidRDefault="00AD0D6C" w:rsidP="00AD0D6C">
            <w:pPr>
              <w:pStyle w:val="StandartSportsbook"/>
            </w:pPr>
          </w:p>
        </w:tc>
        <w:tc>
          <w:tcPr>
            <w:tcW w:w="2881" w:type="dxa"/>
          </w:tcPr>
          <w:p w14:paraId="61C83F79" w14:textId="77777777" w:rsidR="00AD0D6C" w:rsidRDefault="00AD0D6C" w:rsidP="00AD0D6C">
            <w:pPr>
              <w:pStyle w:val="StandartSportsbook"/>
            </w:pPr>
          </w:p>
        </w:tc>
        <w:tc>
          <w:tcPr>
            <w:tcW w:w="2923" w:type="dxa"/>
          </w:tcPr>
          <w:p w14:paraId="5A37EAEF" w14:textId="77777777" w:rsidR="00AD0D6C" w:rsidRDefault="00AD0D6C" w:rsidP="00AD0D6C">
            <w:pPr>
              <w:pStyle w:val="StandartSportsbook"/>
            </w:pPr>
          </w:p>
        </w:tc>
        <w:tc>
          <w:tcPr>
            <w:tcW w:w="2701" w:type="dxa"/>
          </w:tcPr>
          <w:p w14:paraId="2E3CB4D5" w14:textId="77777777" w:rsidR="00AD0D6C" w:rsidRDefault="00AD0D6C" w:rsidP="00AD0D6C">
            <w:pPr>
              <w:pStyle w:val="StandartSportsbook"/>
            </w:pPr>
          </w:p>
        </w:tc>
      </w:tr>
      <w:tr w:rsidR="00AD0D6C" w14:paraId="62E24DD7" w14:textId="77777777" w:rsidTr="00AD0D6C">
        <w:trPr>
          <w:trHeight w:val="462"/>
        </w:trPr>
        <w:tc>
          <w:tcPr>
            <w:tcW w:w="1191" w:type="dxa"/>
          </w:tcPr>
          <w:p w14:paraId="07C2B670" w14:textId="349E2FC5" w:rsidR="00AD0D6C" w:rsidRDefault="00D83A61" w:rsidP="00AD0D6C">
            <w:pPr>
              <w:pStyle w:val="StandartSportsbook"/>
            </w:pPr>
            <w:r>
              <w:t>23.10.2015</w:t>
            </w:r>
          </w:p>
        </w:tc>
        <w:tc>
          <w:tcPr>
            <w:tcW w:w="3261" w:type="dxa"/>
          </w:tcPr>
          <w:p w14:paraId="53DD9105" w14:textId="321903D6" w:rsidR="00AD0D6C" w:rsidRDefault="00D83A61" w:rsidP="00AD0D6C">
            <w:pPr>
              <w:pStyle w:val="StandartSportsbook"/>
            </w:pPr>
            <w:r>
              <w:t>Fragen im Unterricht geklärt</w:t>
            </w:r>
          </w:p>
        </w:tc>
        <w:tc>
          <w:tcPr>
            <w:tcW w:w="2881" w:type="dxa"/>
          </w:tcPr>
          <w:p w14:paraId="76115EB4" w14:textId="5E53C28C" w:rsidR="00AD0D6C" w:rsidRDefault="00D83A61" w:rsidP="00AD0D6C">
            <w:pPr>
              <w:pStyle w:val="StandartSportsbook"/>
            </w:pPr>
            <w:r>
              <w:t>Definition von Stakeholder, haben es uns zu kompliziert gemacht. Gedanken zu Investoren etc. welche gar nicht benötigt werden.</w:t>
            </w:r>
          </w:p>
        </w:tc>
        <w:tc>
          <w:tcPr>
            <w:tcW w:w="2923" w:type="dxa"/>
          </w:tcPr>
          <w:p w14:paraId="3CE3E794" w14:textId="77777777" w:rsidR="00D83A61" w:rsidRDefault="00D83A61" w:rsidP="00AD0D6C">
            <w:pPr>
              <w:pStyle w:val="StandartSportsbook"/>
            </w:pPr>
            <w:r>
              <w:t>Zusammen mit Herrn Zwimpfer sind wir übereingekommen, das wir quasi unsere „Wunsch“-Trainings App definieren sollen.</w:t>
            </w:r>
          </w:p>
          <w:p w14:paraId="136B2331" w14:textId="752FFAE9" w:rsidR="00AD0D6C" w:rsidRDefault="00D83A61" w:rsidP="00AD0D6C">
            <w:pPr>
              <w:pStyle w:val="StandartSportsbook"/>
            </w:pPr>
            <w:r>
              <w:t>So können wir selber unsere Hauptstakeholder sein.</w:t>
            </w:r>
          </w:p>
        </w:tc>
        <w:tc>
          <w:tcPr>
            <w:tcW w:w="2701" w:type="dxa"/>
          </w:tcPr>
          <w:p w14:paraId="2769357D" w14:textId="77777777" w:rsidR="00D83A61" w:rsidRDefault="00D83A61" w:rsidP="00AD0D6C">
            <w:pPr>
              <w:pStyle w:val="StandartSportsbook"/>
            </w:pPr>
            <w:r>
              <w:t>Wir haben kein „reales“-Praxisprojekt, das wir als Grundlage für das Unterrichtsprojekt nehmen können. Wir sollen es uns nicht zu kompliziert machen, da es schlussendlich darum geht, Anforderungen korrekt zu dokumentieren.</w:t>
            </w:r>
          </w:p>
          <w:p w14:paraId="1031D5C3" w14:textId="32CC4CB8" w:rsidR="00AD0D6C" w:rsidRDefault="00D83A61" w:rsidP="00AD0D6C">
            <w:pPr>
              <w:pStyle w:val="StandartSportsbook"/>
            </w:pPr>
            <w:r>
              <w:t>Heisst Fokus auf das wesentliche legen – Anforderungen Dokumentieren!</w:t>
            </w:r>
          </w:p>
        </w:tc>
      </w:tr>
      <w:tr w:rsidR="00F1699A" w14:paraId="6DA380AE" w14:textId="77777777" w:rsidTr="00AD0D6C">
        <w:trPr>
          <w:trHeight w:val="462"/>
        </w:trPr>
        <w:tc>
          <w:tcPr>
            <w:tcW w:w="1191" w:type="dxa"/>
          </w:tcPr>
          <w:p w14:paraId="0E82F4AD" w14:textId="1EB9A037" w:rsidR="00F1699A" w:rsidRDefault="00F1699A" w:rsidP="00AD0D6C">
            <w:pPr>
              <w:pStyle w:val="StandartSportsbook"/>
            </w:pPr>
            <w:r>
              <w:t>24.10.2015</w:t>
            </w:r>
          </w:p>
        </w:tc>
        <w:tc>
          <w:tcPr>
            <w:tcW w:w="3261" w:type="dxa"/>
          </w:tcPr>
          <w:p w14:paraId="50F15A80" w14:textId="524432E0" w:rsidR="00F1699A" w:rsidRDefault="00F1699A" w:rsidP="00AD0D6C">
            <w:pPr>
              <w:pStyle w:val="StandartSportsbook"/>
            </w:pPr>
            <w:r>
              <w:t>Interview Fragen und Brainstorming Diagramm</w:t>
            </w:r>
          </w:p>
        </w:tc>
        <w:tc>
          <w:tcPr>
            <w:tcW w:w="2881" w:type="dxa"/>
          </w:tcPr>
          <w:p w14:paraId="5629CF8B" w14:textId="59BDF8F4" w:rsidR="00F1699A" w:rsidRDefault="00F1699A" w:rsidP="00AD0D6C">
            <w:pPr>
              <w:pStyle w:val="StandartSportsbook"/>
            </w:pPr>
            <w:r>
              <w:t>Interview: Gestaltung der Fragen ist schwieriger als gedacht.</w:t>
            </w:r>
          </w:p>
        </w:tc>
        <w:tc>
          <w:tcPr>
            <w:tcW w:w="2923" w:type="dxa"/>
          </w:tcPr>
          <w:p w14:paraId="1D0BE8AE" w14:textId="7FC582AB" w:rsidR="00F1699A" w:rsidRDefault="00E408B4" w:rsidP="00AD0D6C">
            <w:pPr>
              <w:pStyle w:val="StandartSportsbook"/>
            </w:pPr>
            <w:r>
              <w:t xml:space="preserve">Im Interview müssen fast die gleichen Fragen fallen, welche wir uns im Projektteam auch gestellt haben: Was wollen wir von unserer Wunschapplikation </w:t>
            </w:r>
            <w:r>
              <w:lastRenderedPageBreak/>
              <w:t>SportsBook? Welche features soll sie beinhalten, etc.</w:t>
            </w:r>
          </w:p>
        </w:tc>
        <w:tc>
          <w:tcPr>
            <w:tcW w:w="2701" w:type="dxa"/>
          </w:tcPr>
          <w:p w14:paraId="6CEA253D" w14:textId="435EF220" w:rsidR="00F1699A" w:rsidRDefault="0090465F" w:rsidP="00AD0D6C">
            <w:pPr>
              <w:pStyle w:val="StandartSportsbook"/>
            </w:pPr>
            <w:r>
              <w:lastRenderedPageBreak/>
              <w:t xml:space="preserve">Die Interview werden durchgeführt, das wir unsere eigenen Anforderungen und Bedürfnisse ergänzen mit solchen, die wir nicht </w:t>
            </w:r>
            <w:r>
              <w:lastRenderedPageBreak/>
              <w:t>erkannt haben oder schlicht und einfach vergessen haben.</w:t>
            </w:r>
          </w:p>
        </w:tc>
      </w:tr>
    </w:tbl>
    <w:p w14:paraId="54F3F3B5" w14:textId="0A35B85B" w:rsidR="00AD0D6C" w:rsidRDefault="00AD0D6C" w:rsidP="00AD0D6C">
      <w:pPr>
        <w:pStyle w:val="StandartSportsbook"/>
      </w:pPr>
    </w:p>
    <w:p w14:paraId="6C064122" w14:textId="2AE9A628" w:rsidR="00AD0D6C" w:rsidRDefault="00AD0D6C" w:rsidP="00AD0D6C">
      <w:pPr>
        <w:pStyle w:val="3berschriftSportsBook"/>
      </w:pPr>
      <w:r>
        <w:br w:type="column"/>
      </w:r>
      <w:bookmarkStart w:id="654" w:name="_Toc433471264"/>
      <w:r>
        <w:lastRenderedPageBreak/>
        <w:t>Arbeitsprotokoll von Michael Lötscher</w:t>
      </w:r>
      <w:bookmarkEnd w:id="654"/>
    </w:p>
    <w:tbl>
      <w:tblPr>
        <w:tblStyle w:val="Tabellenraster"/>
        <w:tblW w:w="12957" w:type="dxa"/>
        <w:tblLook w:val="04A0" w:firstRow="1" w:lastRow="0" w:firstColumn="1" w:lastColumn="0" w:noHBand="0" w:noVBand="1"/>
      </w:tblPr>
      <w:tblGrid>
        <w:gridCol w:w="1191"/>
        <w:gridCol w:w="3261"/>
        <w:gridCol w:w="2881"/>
        <w:gridCol w:w="2923"/>
        <w:gridCol w:w="2701"/>
      </w:tblGrid>
      <w:tr w:rsidR="00AD0D6C" w14:paraId="4DDD82F7" w14:textId="77777777" w:rsidTr="00674039">
        <w:trPr>
          <w:trHeight w:val="440"/>
        </w:trPr>
        <w:tc>
          <w:tcPr>
            <w:tcW w:w="1191" w:type="dxa"/>
          </w:tcPr>
          <w:p w14:paraId="64102398" w14:textId="77777777" w:rsidR="00AD0D6C" w:rsidRPr="00AD0D6C" w:rsidRDefault="00AD0D6C" w:rsidP="00AD0D6C">
            <w:pPr>
              <w:pStyle w:val="StandartSportsbook"/>
              <w:rPr>
                <w:b/>
              </w:rPr>
            </w:pPr>
            <w:r w:rsidRPr="00AD0D6C">
              <w:rPr>
                <w:b/>
              </w:rPr>
              <w:t>Datum</w:t>
            </w:r>
          </w:p>
        </w:tc>
        <w:tc>
          <w:tcPr>
            <w:tcW w:w="3261" w:type="dxa"/>
          </w:tcPr>
          <w:p w14:paraId="5A327D39" w14:textId="77777777" w:rsidR="00AD0D6C" w:rsidRPr="00AD0D6C" w:rsidRDefault="00AD0D6C" w:rsidP="00AD0D6C">
            <w:pPr>
              <w:pStyle w:val="StandartSportsbook"/>
              <w:rPr>
                <w:b/>
              </w:rPr>
            </w:pPr>
            <w:r w:rsidRPr="00AD0D6C">
              <w:rPr>
                <w:b/>
              </w:rPr>
              <w:t>Tätigkeit</w:t>
            </w:r>
          </w:p>
        </w:tc>
        <w:tc>
          <w:tcPr>
            <w:tcW w:w="2881" w:type="dxa"/>
          </w:tcPr>
          <w:p w14:paraId="5DFAC8F9" w14:textId="77777777" w:rsidR="00AD0D6C" w:rsidRPr="00AD0D6C" w:rsidRDefault="00AD0D6C" w:rsidP="00AD0D6C">
            <w:pPr>
              <w:pStyle w:val="StandartSportsbook"/>
              <w:rPr>
                <w:b/>
              </w:rPr>
            </w:pPr>
            <w:r w:rsidRPr="00AD0D6C">
              <w:rPr>
                <w:b/>
              </w:rPr>
              <w:t>Probleme</w:t>
            </w:r>
          </w:p>
        </w:tc>
        <w:tc>
          <w:tcPr>
            <w:tcW w:w="2923" w:type="dxa"/>
          </w:tcPr>
          <w:p w14:paraId="78FCED6B" w14:textId="77777777" w:rsidR="00AD0D6C" w:rsidRPr="00AD0D6C" w:rsidRDefault="00AD0D6C" w:rsidP="00AD0D6C">
            <w:pPr>
              <w:pStyle w:val="StandartSportsbook"/>
              <w:rPr>
                <w:b/>
              </w:rPr>
            </w:pPr>
            <w:r w:rsidRPr="00AD0D6C">
              <w:rPr>
                <w:b/>
              </w:rPr>
              <w:t>Lösungsvorschläge</w:t>
            </w:r>
          </w:p>
        </w:tc>
        <w:tc>
          <w:tcPr>
            <w:tcW w:w="2701" w:type="dxa"/>
          </w:tcPr>
          <w:p w14:paraId="1A2D1078" w14:textId="77777777" w:rsidR="00AD0D6C" w:rsidRPr="00AD0D6C" w:rsidRDefault="00AD0D6C" w:rsidP="00AD0D6C">
            <w:pPr>
              <w:pStyle w:val="StandartSportsbook"/>
              <w:rPr>
                <w:b/>
              </w:rPr>
            </w:pPr>
            <w:r w:rsidRPr="00AD0D6C">
              <w:rPr>
                <w:b/>
              </w:rPr>
              <w:t>Begründung</w:t>
            </w:r>
          </w:p>
        </w:tc>
      </w:tr>
      <w:tr w:rsidR="00AD0D6C" w14:paraId="1A44190A" w14:textId="77777777" w:rsidTr="00674039">
        <w:trPr>
          <w:trHeight w:val="440"/>
        </w:trPr>
        <w:tc>
          <w:tcPr>
            <w:tcW w:w="1191" w:type="dxa"/>
          </w:tcPr>
          <w:p w14:paraId="45F6207C" w14:textId="4C48CFCE" w:rsidR="00AD0D6C" w:rsidRDefault="00144639" w:rsidP="00AD0D6C">
            <w:pPr>
              <w:pStyle w:val="StandartSportsbook"/>
            </w:pPr>
            <w:r>
              <w:t>30.10.2015</w:t>
            </w:r>
          </w:p>
        </w:tc>
        <w:tc>
          <w:tcPr>
            <w:tcW w:w="3261" w:type="dxa"/>
          </w:tcPr>
          <w:p w14:paraId="0E491E53" w14:textId="56EE7EDF" w:rsidR="00AD0D6C" w:rsidRDefault="00144639" w:rsidP="00E865D7">
            <w:pPr>
              <w:pStyle w:val="StandartSportsbook"/>
              <w:jc w:val="left"/>
            </w:pPr>
            <w:r>
              <w:t>Projekt definieren</w:t>
            </w:r>
          </w:p>
        </w:tc>
        <w:tc>
          <w:tcPr>
            <w:tcW w:w="2881" w:type="dxa"/>
          </w:tcPr>
          <w:p w14:paraId="261D117F" w14:textId="16031184" w:rsidR="00AD0D6C" w:rsidRDefault="00144639" w:rsidP="00144639">
            <w:pPr>
              <w:pStyle w:val="StandartSportsbook"/>
              <w:jc w:val="left"/>
            </w:pPr>
            <w:r>
              <w:t>Wir wussten am Anfang nicht, ob es möglich ist, etwas eigenes zu erfinden und Anforderungen für eine App zu definieren, welche noch nicht existiert.</w:t>
            </w:r>
          </w:p>
        </w:tc>
        <w:tc>
          <w:tcPr>
            <w:tcW w:w="2923" w:type="dxa"/>
          </w:tcPr>
          <w:p w14:paraId="44350995" w14:textId="1FE02963" w:rsidR="00AD0D6C" w:rsidRDefault="00C30662" w:rsidP="00E865D7">
            <w:pPr>
              <w:pStyle w:val="StandartSportsbook"/>
              <w:jc w:val="left"/>
            </w:pPr>
            <w:r>
              <w:t>Wir müssen eine klare Vorstellung von SportsBook haben und gemäss Herrn Zwimpfer eine Art kurzer Business Plan mit einbauen.</w:t>
            </w:r>
          </w:p>
        </w:tc>
        <w:tc>
          <w:tcPr>
            <w:tcW w:w="2701" w:type="dxa"/>
          </w:tcPr>
          <w:p w14:paraId="41BD67CE" w14:textId="445C251B" w:rsidR="00AD0D6C" w:rsidRDefault="00C30662" w:rsidP="00E865D7">
            <w:pPr>
              <w:pStyle w:val="StandartSportsbook"/>
              <w:jc w:val="left"/>
            </w:pPr>
            <w:r>
              <w:t>Dadurch werden wir eine klare Vorstellung der SportsBook Applikation bekommen und wissen ungefähr welche Funktionen sie beinhaltet.</w:t>
            </w:r>
          </w:p>
        </w:tc>
      </w:tr>
      <w:tr w:rsidR="00AD0D6C" w14:paraId="38D57E35" w14:textId="77777777" w:rsidTr="00674039">
        <w:trPr>
          <w:trHeight w:val="440"/>
        </w:trPr>
        <w:tc>
          <w:tcPr>
            <w:tcW w:w="1191" w:type="dxa"/>
          </w:tcPr>
          <w:p w14:paraId="418147E2" w14:textId="54EC9E1D" w:rsidR="00AD0D6C" w:rsidRDefault="00674039" w:rsidP="00AD0D6C">
            <w:pPr>
              <w:pStyle w:val="StandartSportsbook"/>
            </w:pPr>
            <w:r>
              <w:t>11.10.2015</w:t>
            </w:r>
          </w:p>
        </w:tc>
        <w:tc>
          <w:tcPr>
            <w:tcW w:w="3261" w:type="dxa"/>
          </w:tcPr>
          <w:p w14:paraId="17AF8C3C" w14:textId="0EB97E6B" w:rsidR="00AD0D6C" w:rsidRDefault="00674039" w:rsidP="00E865D7">
            <w:pPr>
              <w:pStyle w:val="StandartSportsbook"/>
              <w:jc w:val="left"/>
            </w:pPr>
            <w:r>
              <w:t xml:space="preserve">Brainstorming </w:t>
            </w:r>
            <w:r w:rsidR="00E865D7">
              <w:t xml:space="preserve">der "SportBook-Idee" </w:t>
            </w:r>
            <w:r>
              <w:t xml:space="preserve">und Ausarbeitung </w:t>
            </w:r>
            <w:r w:rsidR="00E865D7">
              <w:t>des Geschäftsmodells</w:t>
            </w:r>
            <w:r>
              <w:t xml:space="preserve"> </w:t>
            </w:r>
          </w:p>
        </w:tc>
        <w:tc>
          <w:tcPr>
            <w:tcW w:w="2881" w:type="dxa"/>
          </w:tcPr>
          <w:p w14:paraId="5DEE0E4F" w14:textId="77777777" w:rsidR="00674039" w:rsidRDefault="00674039" w:rsidP="00E865D7">
            <w:pPr>
              <w:pStyle w:val="StandartSportsbook"/>
              <w:jc w:val="left"/>
            </w:pPr>
            <w:r>
              <w:t xml:space="preserve">-Wie kann sich SportsBook von vergleichbaren Apps abheben und wie kann man später einen Profit erwirtschaften. </w:t>
            </w:r>
          </w:p>
          <w:p w14:paraId="44A39930" w14:textId="7F092A5A" w:rsidR="00AD0D6C" w:rsidRDefault="00AD0D6C" w:rsidP="00E865D7">
            <w:pPr>
              <w:pStyle w:val="StandartSportsbook"/>
              <w:jc w:val="left"/>
            </w:pPr>
          </w:p>
        </w:tc>
        <w:tc>
          <w:tcPr>
            <w:tcW w:w="2923" w:type="dxa"/>
          </w:tcPr>
          <w:p w14:paraId="106EF374" w14:textId="77777777" w:rsidR="00E865D7" w:rsidRDefault="00E865D7" w:rsidP="00E865D7">
            <w:pPr>
              <w:pStyle w:val="StandartSportsbook"/>
              <w:jc w:val="left"/>
            </w:pPr>
            <w:r>
              <w:t>- Durch SocialMedia (Kommunikation mit anderen SportsBook-Benutzern und teilen von Trainingsergebnissen)</w:t>
            </w:r>
          </w:p>
          <w:p w14:paraId="195E1906" w14:textId="77777777" w:rsidR="00E865D7" w:rsidRDefault="00E865D7" w:rsidP="00E865D7">
            <w:pPr>
              <w:pStyle w:val="StandartSportsbook"/>
              <w:jc w:val="left"/>
            </w:pPr>
            <w:r>
              <w:t>- Das Planungstool und Trainingstagebuch vom Bundes am für Sport soll integriert werden</w:t>
            </w:r>
          </w:p>
          <w:p w14:paraId="5338938A" w14:textId="49F2B4A6" w:rsidR="00AD0D6C" w:rsidRDefault="00AD0D6C" w:rsidP="00E865D7">
            <w:pPr>
              <w:pStyle w:val="StandartSportsbook"/>
              <w:jc w:val="left"/>
            </w:pPr>
          </w:p>
        </w:tc>
        <w:tc>
          <w:tcPr>
            <w:tcW w:w="2701" w:type="dxa"/>
          </w:tcPr>
          <w:p w14:paraId="639915A4" w14:textId="77777777" w:rsidR="00E865D7" w:rsidRDefault="00E865D7" w:rsidP="00E865D7">
            <w:pPr>
              <w:pStyle w:val="StandartSportsbook"/>
              <w:jc w:val="left"/>
            </w:pPr>
            <w:r>
              <w:t>-Durch den Einbezug von SocialMedia wird die App für den Benutzer interessanter und zugleich wird er motiviert Trainingserfolge zu teilen.</w:t>
            </w:r>
          </w:p>
          <w:p w14:paraId="3C80EB73" w14:textId="6D248DC7" w:rsidR="00AD0D6C" w:rsidRDefault="00E865D7" w:rsidP="00E865D7">
            <w:pPr>
              <w:pStyle w:val="StandartSportsbook"/>
              <w:jc w:val="left"/>
            </w:pPr>
            <w:r>
              <w:t xml:space="preserve">- Das Planungstool und Trainingstagebuch wird nachweislich von Spitzensportler angewendet </w:t>
            </w:r>
          </w:p>
        </w:tc>
      </w:tr>
      <w:tr w:rsidR="00674039" w14:paraId="332E2FB9" w14:textId="77777777" w:rsidTr="00674039">
        <w:trPr>
          <w:trHeight w:val="462"/>
        </w:trPr>
        <w:tc>
          <w:tcPr>
            <w:tcW w:w="1191" w:type="dxa"/>
          </w:tcPr>
          <w:p w14:paraId="71579284" w14:textId="4EE05482" w:rsidR="00674039" w:rsidRDefault="005F30A7" w:rsidP="00AD0D6C">
            <w:pPr>
              <w:pStyle w:val="StandartSportsbook"/>
            </w:pPr>
            <w:r>
              <w:t>17.10.2015</w:t>
            </w:r>
          </w:p>
        </w:tc>
        <w:tc>
          <w:tcPr>
            <w:tcW w:w="3261" w:type="dxa"/>
          </w:tcPr>
          <w:p w14:paraId="479CB4EF" w14:textId="7E45E474" w:rsidR="00674039" w:rsidRDefault="005F30A7" w:rsidP="00E865D7">
            <w:pPr>
              <w:pStyle w:val="StandartSportsbook"/>
              <w:jc w:val="left"/>
            </w:pPr>
            <w:r>
              <w:t>Aufbau und Dokuments</w:t>
            </w:r>
            <w:r w:rsidR="00674039">
              <w:t>truktur, Format</w:t>
            </w:r>
            <w:r>
              <w:t>vorlagen</w:t>
            </w:r>
            <w:r w:rsidR="00674039">
              <w:t xml:space="preserve"> und Layout</w:t>
            </w:r>
            <w:r>
              <w:t xml:space="preserve"> erstellen</w:t>
            </w:r>
          </w:p>
        </w:tc>
        <w:tc>
          <w:tcPr>
            <w:tcW w:w="2881" w:type="dxa"/>
          </w:tcPr>
          <w:p w14:paraId="61D60CB7" w14:textId="52643B58" w:rsidR="00674039" w:rsidRDefault="005F30A7" w:rsidP="00E865D7">
            <w:pPr>
              <w:pStyle w:val="StandartSportsbook"/>
              <w:jc w:val="left"/>
            </w:pPr>
            <w:r>
              <w:t>Struktur korrekt? Was gehört alles in den Anhang? (Gehören z.B. die Arbeitsprotokolle in eine separate Datei?)</w:t>
            </w:r>
          </w:p>
        </w:tc>
        <w:tc>
          <w:tcPr>
            <w:tcW w:w="2923" w:type="dxa"/>
          </w:tcPr>
          <w:p w14:paraId="6BB2A4CA" w14:textId="1E97E810" w:rsidR="00674039" w:rsidRDefault="005F30A7" w:rsidP="00E865D7">
            <w:pPr>
              <w:pStyle w:val="StandartSportsbook"/>
              <w:jc w:val="left"/>
            </w:pPr>
            <w:r>
              <w:t>Mit Herrn Zwimpfer am 06.11.2015 besprechen.</w:t>
            </w:r>
          </w:p>
        </w:tc>
        <w:tc>
          <w:tcPr>
            <w:tcW w:w="2701" w:type="dxa"/>
          </w:tcPr>
          <w:p w14:paraId="3F68D132" w14:textId="77777777" w:rsidR="00674039" w:rsidRDefault="00674039" w:rsidP="00E865D7">
            <w:pPr>
              <w:pStyle w:val="StandartSportsbook"/>
              <w:jc w:val="left"/>
            </w:pPr>
          </w:p>
        </w:tc>
      </w:tr>
      <w:tr w:rsidR="00674039" w14:paraId="5DE8697A" w14:textId="77777777" w:rsidTr="00674039">
        <w:trPr>
          <w:trHeight w:val="462"/>
        </w:trPr>
        <w:tc>
          <w:tcPr>
            <w:tcW w:w="1191" w:type="dxa"/>
          </w:tcPr>
          <w:p w14:paraId="0DE9ADC4" w14:textId="443C2344" w:rsidR="00674039" w:rsidRDefault="005F30A7" w:rsidP="00AD0D6C">
            <w:pPr>
              <w:pStyle w:val="StandartSportsbook"/>
            </w:pPr>
            <w:r>
              <w:t>21.10.2015</w:t>
            </w:r>
          </w:p>
        </w:tc>
        <w:tc>
          <w:tcPr>
            <w:tcW w:w="3261" w:type="dxa"/>
          </w:tcPr>
          <w:p w14:paraId="717BAEE5" w14:textId="77777777" w:rsidR="005F30A7" w:rsidRDefault="005F30A7" w:rsidP="00E865D7">
            <w:pPr>
              <w:pStyle w:val="StandartSportsbook"/>
              <w:jc w:val="left"/>
            </w:pPr>
            <w:r>
              <w:t>Schreiben der Einleitung :</w:t>
            </w:r>
          </w:p>
          <w:p w14:paraId="30F18E83" w14:textId="2F0D9219" w:rsidR="005F30A7" w:rsidRDefault="0021321F" w:rsidP="00E865D7">
            <w:pPr>
              <w:pStyle w:val="StandartSportsbook"/>
              <w:jc w:val="left"/>
            </w:pPr>
            <w:r>
              <w:t xml:space="preserve">- </w:t>
            </w:r>
            <w:r w:rsidR="005F30A7">
              <w:t>Zweck</w:t>
            </w:r>
          </w:p>
          <w:p w14:paraId="7DEF7787" w14:textId="1FA1B30E" w:rsidR="005F30A7" w:rsidRDefault="0021321F" w:rsidP="00E865D7">
            <w:pPr>
              <w:pStyle w:val="StandartSportsbook"/>
              <w:jc w:val="left"/>
            </w:pPr>
            <w:r>
              <w:t>- Systemumfang (Ziele und Nutzen)</w:t>
            </w:r>
          </w:p>
          <w:p w14:paraId="58BBFEB6" w14:textId="4C5C8306" w:rsidR="005F30A7" w:rsidRDefault="0021321F" w:rsidP="00C30662">
            <w:pPr>
              <w:pStyle w:val="StandartSportsbook"/>
              <w:jc w:val="left"/>
            </w:pPr>
            <w:r>
              <w:t>-</w:t>
            </w:r>
            <w:r w:rsidR="005F30A7">
              <w:t>Stakeholder (Umschreibung</w:t>
            </w:r>
            <w:r>
              <w:t>, Tabelle der Stakeholder)</w:t>
            </w:r>
          </w:p>
        </w:tc>
        <w:tc>
          <w:tcPr>
            <w:tcW w:w="2881" w:type="dxa"/>
          </w:tcPr>
          <w:p w14:paraId="35B28BD3" w14:textId="0E967E6E" w:rsidR="00144639" w:rsidRDefault="00144639" w:rsidP="0021321F">
            <w:pPr>
              <w:pStyle w:val="StandartSportsbook"/>
              <w:jc w:val="left"/>
            </w:pPr>
            <w:r>
              <w:t xml:space="preserve">- </w:t>
            </w:r>
            <w:r w:rsidR="0021321F">
              <w:t>Da die Stakeholder nicht eindeutig klar waren, war es schwierig zu definieren für wen diese Anforderungs</w:t>
            </w:r>
            <w:r w:rsidR="00873099">
              <w:t>-</w:t>
            </w:r>
            <w:r w:rsidR="0021321F">
              <w:t xml:space="preserve">analyse gedacht ist und </w:t>
            </w:r>
            <w:r w:rsidR="00867CC0">
              <w:t>was das eigentliche Ziel ist.</w:t>
            </w:r>
          </w:p>
          <w:p w14:paraId="3F276309" w14:textId="343CE4E2" w:rsidR="00674039" w:rsidRDefault="00674039" w:rsidP="0021321F">
            <w:pPr>
              <w:pStyle w:val="StandartSportsbook"/>
              <w:jc w:val="left"/>
            </w:pPr>
          </w:p>
        </w:tc>
        <w:tc>
          <w:tcPr>
            <w:tcW w:w="2923" w:type="dxa"/>
          </w:tcPr>
          <w:p w14:paraId="650F1EB8" w14:textId="1E0856A6" w:rsidR="00674039" w:rsidRDefault="00873099" w:rsidP="00867CC0">
            <w:pPr>
              <w:pStyle w:val="StandartSportsbook"/>
              <w:jc w:val="left"/>
            </w:pPr>
            <w:r>
              <w:t>Durch ein klärendes Gespräch am 23.10.2015 mit Herrn Zwimpfer habe</w:t>
            </w:r>
            <w:r w:rsidR="00144639">
              <w:t xml:space="preserve">n wir uns dazu entschieden, die  </w:t>
            </w:r>
            <w:r>
              <w:t>Anforder</w:t>
            </w:r>
            <w:r w:rsidR="00C30662">
              <w:t>-</w:t>
            </w:r>
            <w:r>
              <w:t xml:space="preserve">ungen so zu definieren, dass ein Entwickler die App mit dieser Anforderungsanalyse umsetzen kann. </w:t>
            </w:r>
          </w:p>
        </w:tc>
        <w:tc>
          <w:tcPr>
            <w:tcW w:w="2701" w:type="dxa"/>
          </w:tcPr>
          <w:p w14:paraId="101A5981" w14:textId="79BD66D8" w:rsidR="00674039" w:rsidRDefault="00873099" w:rsidP="00E865D7">
            <w:pPr>
              <w:pStyle w:val="StandartSportsbook"/>
              <w:jc w:val="left"/>
            </w:pPr>
            <w:r>
              <w:t>Weil</w:t>
            </w:r>
            <w:r w:rsidR="00144639">
              <w:t xml:space="preserve"> SportsBook nur auf einer Idee beruht und die App von Grund auf programmiert werden müsste, ist es sinnvoll die Anforderungsanalyse auf die Entwickler auszurichten.</w:t>
            </w:r>
          </w:p>
        </w:tc>
      </w:tr>
      <w:tr w:rsidR="00C30662" w14:paraId="57B086B9" w14:textId="77777777" w:rsidTr="00674039">
        <w:trPr>
          <w:trHeight w:val="462"/>
        </w:trPr>
        <w:tc>
          <w:tcPr>
            <w:tcW w:w="1191" w:type="dxa"/>
          </w:tcPr>
          <w:p w14:paraId="5C9A9F67" w14:textId="66F09B4D" w:rsidR="00C30662" w:rsidRDefault="00C30662" w:rsidP="00AD0D6C">
            <w:pPr>
              <w:pStyle w:val="StandartSportsbook"/>
            </w:pPr>
            <w:r>
              <w:lastRenderedPageBreak/>
              <w:t>27.10.2015</w:t>
            </w:r>
          </w:p>
        </w:tc>
        <w:tc>
          <w:tcPr>
            <w:tcW w:w="3261" w:type="dxa"/>
          </w:tcPr>
          <w:p w14:paraId="32E20C09" w14:textId="77777777" w:rsidR="00C30662" w:rsidRDefault="00C30662" w:rsidP="00E865D7">
            <w:pPr>
              <w:pStyle w:val="StandartSportsbook"/>
              <w:jc w:val="left"/>
            </w:pPr>
          </w:p>
        </w:tc>
        <w:tc>
          <w:tcPr>
            <w:tcW w:w="2881" w:type="dxa"/>
          </w:tcPr>
          <w:p w14:paraId="24F4890B" w14:textId="77777777" w:rsidR="00C30662" w:rsidRDefault="00C30662" w:rsidP="0021321F">
            <w:pPr>
              <w:pStyle w:val="StandartSportsbook"/>
              <w:jc w:val="left"/>
            </w:pPr>
          </w:p>
        </w:tc>
        <w:tc>
          <w:tcPr>
            <w:tcW w:w="2923" w:type="dxa"/>
          </w:tcPr>
          <w:p w14:paraId="543A2151" w14:textId="77777777" w:rsidR="00C30662" w:rsidRDefault="00C30662" w:rsidP="00867CC0">
            <w:pPr>
              <w:pStyle w:val="StandartSportsbook"/>
              <w:jc w:val="left"/>
            </w:pPr>
          </w:p>
        </w:tc>
        <w:tc>
          <w:tcPr>
            <w:tcW w:w="2701" w:type="dxa"/>
          </w:tcPr>
          <w:p w14:paraId="551D14B7" w14:textId="77777777" w:rsidR="00C30662" w:rsidRDefault="00C30662" w:rsidP="00E865D7">
            <w:pPr>
              <w:pStyle w:val="StandartSportsbook"/>
              <w:jc w:val="left"/>
            </w:pPr>
          </w:p>
        </w:tc>
      </w:tr>
    </w:tbl>
    <w:p w14:paraId="20D65A57" w14:textId="2341DC3B" w:rsidR="00AD0D6C" w:rsidRPr="00AD0D6C" w:rsidRDefault="00AD0D6C" w:rsidP="00AD0D6C">
      <w:pPr>
        <w:pStyle w:val="StandartSportsbook"/>
        <w:sectPr w:rsidR="00AD0D6C" w:rsidRPr="00AD0D6C" w:rsidSect="00144639">
          <w:pgSz w:w="16838" w:h="11906" w:orient="landscape" w:code="9"/>
          <w:pgMar w:top="1135" w:right="2296" w:bottom="1202" w:left="1633" w:header="567" w:footer="567" w:gutter="0"/>
          <w:cols w:space="708"/>
          <w:titlePg/>
          <w:docGrid w:linePitch="360"/>
        </w:sectPr>
      </w:pPr>
    </w:p>
    <w:p w14:paraId="3BD62C2F" w14:textId="69A6EFFE" w:rsidR="00AD0D6C" w:rsidRDefault="00AD0D6C" w:rsidP="007A58F9">
      <w:pPr>
        <w:pStyle w:val="2berschriftSportsbook"/>
        <w:numPr>
          <w:ilvl w:val="1"/>
          <w:numId w:val="23"/>
        </w:numPr>
      </w:pPr>
      <w:bookmarkStart w:id="655" w:name="_Toc433471265"/>
      <w:bookmarkStart w:id="656" w:name="_Toc306901020"/>
      <w:bookmarkStart w:id="657" w:name="_Toc306901457"/>
      <w:bookmarkStart w:id="658" w:name="_Toc306901862"/>
      <w:r>
        <w:lastRenderedPageBreak/>
        <w:t>Erfahrungsberichte</w:t>
      </w:r>
      <w:bookmarkEnd w:id="655"/>
    </w:p>
    <w:p w14:paraId="696D49EA" w14:textId="77777777" w:rsidR="00266A1C" w:rsidRDefault="00266A1C" w:rsidP="00266A1C">
      <w:pPr>
        <w:pStyle w:val="Info"/>
        <w:rPr>
          <w:rFonts w:ascii="Times" w:hAnsi="Times" w:cs="Times"/>
          <w:sz w:val="24"/>
          <w:lang w:val="de-DE"/>
        </w:rPr>
      </w:pPr>
      <w:bookmarkStart w:id="659" w:name="_Toc433471266"/>
      <w:r>
        <w:rPr>
          <w:lang w:val="de-DE"/>
        </w:rPr>
        <w:t>Erstellen Sie nach der Erstellung der Anforderungsspezifikation zusätzlich einen 2-seitigen Erfahrungsbericht, in dem Sie Ihre Analyse- und Projekttätigkeiten rückwirkend reflektieren. Zeigen Sie dabei auch auf, was Reflexion für Sie bedeutet und warum es sinnvoll ist, zu re- flektieren.</w:t>
      </w:r>
      <w:bookmarkEnd w:id="659"/>
      <w:r>
        <w:rPr>
          <w:lang w:val="de-DE"/>
        </w:rPr>
        <w:t xml:space="preserve"> </w:t>
      </w:r>
    </w:p>
    <w:p w14:paraId="3DE69632" w14:textId="77777777" w:rsidR="00266A1C" w:rsidRPr="00266A1C" w:rsidRDefault="00266A1C" w:rsidP="00266A1C">
      <w:pPr>
        <w:pStyle w:val="StandartSportsbook"/>
      </w:pPr>
    </w:p>
    <w:p w14:paraId="4451C80D" w14:textId="7089F66C" w:rsidR="00AD0D6C" w:rsidRDefault="00AD0D6C" w:rsidP="00AD0D6C">
      <w:pPr>
        <w:pStyle w:val="3berschriftSportsBook"/>
      </w:pPr>
      <w:bookmarkStart w:id="660" w:name="_Toc433471267"/>
      <w:r>
        <w:t>Erfahrungsbericht von Kevin Stadelmann</w:t>
      </w:r>
      <w:bookmarkEnd w:id="660"/>
    </w:p>
    <w:p w14:paraId="77BF72D6" w14:textId="30F50DA6" w:rsidR="00AD0D6C" w:rsidRPr="00AD0D6C" w:rsidRDefault="00AD0D6C" w:rsidP="00AD0D6C">
      <w:pPr>
        <w:pStyle w:val="3berschriftSportsBook"/>
      </w:pPr>
      <w:bookmarkStart w:id="661" w:name="_Toc433471268"/>
      <w:r>
        <w:t>Erfahrungsbericht von Michael Lötscher</w:t>
      </w:r>
      <w:bookmarkEnd w:id="661"/>
    </w:p>
    <w:p w14:paraId="0EC564B5" w14:textId="5E2C05B1" w:rsidR="0025725E" w:rsidRDefault="00AD0D6C" w:rsidP="0025725E">
      <w:pPr>
        <w:pStyle w:val="1berschriftSportsBook"/>
      </w:pPr>
      <w:r>
        <w:br w:type="column"/>
      </w:r>
      <w:bookmarkStart w:id="662" w:name="_Toc433471269"/>
      <w:r w:rsidR="000A5E89">
        <w:lastRenderedPageBreak/>
        <w:t>Index</w:t>
      </w:r>
      <w:bookmarkStart w:id="663" w:name="_Toc306901022"/>
      <w:bookmarkEnd w:id="656"/>
      <w:bookmarkEnd w:id="657"/>
      <w:bookmarkEnd w:id="658"/>
      <w:bookmarkEnd w:id="662"/>
    </w:p>
    <w:p w14:paraId="63F50EE2" w14:textId="3E07F42C" w:rsidR="0025725E" w:rsidRDefault="0025725E" w:rsidP="0025725E">
      <w:pPr>
        <w:pStyle w:val="Info"/>
      </w:pPr>
      <w:bookmarkStart w:id="664" w:name="_Toc306901021"/>
      <w:bookmarkStart w:id="665" w:name="_Toc306901167"/>
      <w:bookmarkStart w:id="666" w:name="_Toc306901458"/>
      <w:bookmarkStart w:id="667" w:name="_Toc306901863"/>
      <w:bookmarkStart w:id="668" w:name="_Toc433471270"/>
      <w:r w:rsidRPr="00002CF4">
        <w:t xml:space="preserve">Indexverzeichnis: nach welchen Begriffen soll gesucht werden können? </w:t>
      </w:r>
      <w:r w:rsidRPr="00002CF4">
        <w:sym w:font="Symbol" w:char="F0AE"/>
      </w:r>
      <w:r w:rsidRPr="00002CF4">
        <w:t xml:space="preserve"> Name, Sachbegriff, was noch?</w:t>
      </w:r>
      <w:bookmarkEnd w:id="664"/>
      <w:bookmarkEnd w:id="665"/>
      <w:bookmarkEnd w:id="666"/>
      <w:bookmarkEnd w:id="667"/>
      <w:bookmarkEnd w:id="668"/>
    </w:p>
    <w:p w14:paraId="63123534" w14:textId="45B52A3A" w:rsidR="000A5E89" w:rsidRDefault="006A1AF0" w:rsidP="007A58F9">
      <w:pPr>
        <w:pStyle w:val="2berschriftSportsbook"/>
        <w:numPr>
          <w:ilvl w:val="1"/>
          <w:numId w:val="23"/>
        </w:numPr>
      </w:pPr>
      <w:bookmarkStart w:id="669" w:name="_Toc306901459"/>
      <w:bookmarkStart w:id="670" w:name="_Toc306901864"/>
      <w:bookmarkStart w:id="671" w:name="_Toc433471271"/>
      <w:r>
        <w:t>Abbildungsverzeichnis</w:t>
      </w:r>
      <w:bookmarkEnd w:id="663"/>
      <w:bookmarkEnd w:id="669"/>
      <w:bookmarkEnd w:id="670"/>
      <w:bookmarkEnd w:id="671"/>
    </w:p>
    <w:p w14:paraId="2B5226C7" w14:textId="681FCD7E" w:rsidR="006A1AF0" w:rsidRDefault="006A1AF0" w:rsidP="007A58F9">
      <w:pPr>
        <w:pStyle w:val="2berschriftSportsbook"/>
        <w:numPr>
          <w:ilvl w:val="1"/>
          <w:numId w:val="23"/>
        </w:numPr>
      </w:pPr>
      <w:bookmarkStart w:id="672" w:name="_Toc306901023"/>
      <w:bookmarkStart w:id="673" w:name="_Toc306901460"/>
      <w:bookmarkStart w:id="674" w:name="_Toc306901865"/>
      <w:bookmarkStart w:id="675" w:name="_Toc433471272"/>
      <w:r>
        <w:t>Tabellenverzeichnis</w:t>
      </w:r>
      <w:bookmarkEnd w:id="672"/>
      <w:bookmarkEnd w:id="673"/>
      <w:bookmarkEnd w:id="674"/>
      <w:bookmarkEnd w:id="675"/>
    </w:p>
    <w:p w14:paraId="299A1B9C" w14:textId="4103A69E" w:rsidR="00AD0D6C" w:rsidRDefault="006A1AF0" w:rsidP="007A58F9">
      <w:pPr>
        <w:pStyle w:val="2berschriftSportsbook"/>
        <w:numPr>
          <w:ilvl w:val="1"/>
          <w:numId w:val="23"/>
        </w:numPr>
        <w:sectPr w:rsidR="00AD0D6C" w:rsidSect="002041EC">
          <w:pgSz w:w="11906" w:h="16838" w:code="9"/>
          <w:pgMar w:top="2296" w:right="1202" w:bottom="1633" w:left="1899" w:header="567" w:footer="567" w:gutter="0"/>
          <w:cols w:space="708"/>
          <w:titlePg/>
          <w:docGrid w:linePitch="360"/>
        </w:sectPr>
      </w:pPr>
      <w:bookmarkStart w:id="676" w:name="_Toc306901024"/>
      <w:bookmarkStart w:id="677" w:name="_Toc306901461"/>
      <w:bookmarkStart w:id="678" w:name="_Toc306901866"/>
      <w:bookmarkStart w:id="679" w:name="_Toc433471273"/>
      <w:r>
        <w:t>Indexverzeichnis</w:t>
      </w:r>
      <w:bookmarkEnd w:id="676"/>
      <w:bookmarkEnd w:id="677"/>
      <w:bookmarkEnd w:id="678"/>
      <w:bookmarkEnd w:id="679"/>
    </w:p>
    <w:bookmarkEnd w:id="24"/>
    <w:p w14:paraId="32C1EA4D" w14:textId="622DF8FE" w:rsidR="00AD0D6C" w:rsidRDefault="00AD0D6C" w:rsidP="00AD0D6C">
      <w:pPr>
        <w:pStyle w:val="2berschriftSportsbook"/>
        <w:numPr>
          <w:ilvl w:val="0"/>
          <w:numId w:val="0"/>
        </w:numPr>
      </w:pPr>
    </w:p>
    <w:sectPr w:rsidR="00AD0D6C" w:rsidSect="00AD0D6C">
      <w:pgSz w:w="16838" w:h="11906" w:orient="landscape" w:code="9"/>
      <w:pgMar w:top="1899" w:right="2296" w:bottom="1202" w:left="1633" w:header="567" w:footer="567"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5" w:author="Michael Lötscher" w:date="2015-10-27T16:33:00Z" w:initials="ML">
    <w:p w14:paraId="706663F8" w14:textId="2008B4D0" w:rsidR="00F1049F" w:rsidRDefault="00F1049F">
      <w:pPr>
        <w:pStyle w:val="Kommentartext"/>
      </w:pPr>
      <w:r>
        <w:rPr>
          <w:rStyle w:val="Kommentarzeichen"/>
        </w:rPr>
        <w:annotationRef/>
      </w:r>
      <w:r>
        <w:t>Wieso braucht es diese App?</w:t>
      </w:r>
    </w:p>
  </w:comment>
  <w:comment w:id="51" w:author="Michael Lötscher" w:date="2015-10-27T16:34:00Z" w:initials="ML">
    <w:p w14:paraId="17AE022D" w14:textId="60B773D9" w:rsidR="00F1049F" w:rsidRDefault="00F1049F">
      <w:pPr>
        <w:pStyle w:val="Kommentartext"/>
      </w:pPr>
      <w:r>
        <w:rPr>
          <w:rStyle w:val="Kommentarzeichen"/>
        </w:rPr>
        <w:annotationRef/>
      </w:r>
      <w:r>
        <w:t>Argumente für Sportsbook</w:t>
      </w:r>
    </w:p>
  </w:comment>
  <w:comment w:id="54" w:author="Michael Lötscher" w:date="2015-10-27T16:35:00Z" w:initials="ML">
    <w:p w14:paraId="71EC86E7" w14:textId="6A4CE0E5" w:rsidR="00F1049F" w:rsidRDefault="00F1049F">
      <w:pPr>
        <w:pStyle w:val="Kommentartext"/>
      </w:pPr>
      <w:r>
        <w:rPr>
          <w:rStyle w:val="Kommentarzeichen"/>
        </w:rPr>
        <w:annotationRef/>
      </w:r>
      <w:r>
        <w:t>Wieso schreiben wir diese Anforderungsanalyse?</w:t>
      </w:r>
    </w:p>
  </w:comment>
  <w:comment w:id="62" w:author="Michael Lötscher" w:date="2015-10-27T16:54:00Z" w:initials="ML">
    <w:p w14:paraId="41CE1D72" w14:textId="5E217921" w:rsidR="00F1049F" w:rsidRDefault="00F1049F">
      <w:pPr>
        <w:pStyle w:val="Kommentartext"/>
      </w:pPr>
      <w:r>
        <w:rPr>
          <w:rStyle w:val="Kommentarzeichen"/>
        </w:rPr>
        <w:annotationRef/>
      </w:r>
      <w:r>
        <w:t>Für wen schreiben wir die Anforderungsanalyse</w:t>
      </w:r>
    </w:p>
  </w:comment>
  <w:comment w:id="64" w:author="Michael Lötscher" w:date="2015-10-27T16:56:00Z" w:initials="ML">
    <w:p w14:paraId="1CAD03EB" w14:textId="3AC253AB" w:rsidR="00F1049F" w:rsidRDefault="00F1049F">
      <w:pPr>
        <w:pStyle w:val="Kommentartext"/>
      </w:pPr>
      <w:r>
        <w:rPr>
          <w:rStyle w:val="Kommentarzeichen"/>
        </w:rPr>
        <w:annotationRef/>
      </w:r>
      <w:r>
        <w:t>Was wollen wir mit Sportsbook bezwecken? Was ist unsere Vision?</w:t>
      </w:r>
    </w:p>
  </w:comment>
  <w:comment w:id="642" w:author="Michael Lötscher" w:date="2015-10-27T17:12:00Z" w:initials="ML">
    <w:p w14:paraId="1667D588" w14:textId="65799707" w:rsidR="00F1049F" w:rsidRDefault="00F1049F">
      <w:pPr>
        <w:pStyle w:val="Kommentartext"/>
      </w:pPr>
      <w:r>
        <w:rPr>
          <w:rStyle w:val="Kommentarzeichen"/>
        </w:rPr>
        <w:annotationRef/>
      </w:r>
      <w:r>
        <w:t>Evtl. können wir aus einer Antowort ein Bedürfnis herausfiltern und so eine weitere Anforderung definieren.. Deshlab so lassen</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8320ED" w14:textId="77777777" w:rsidR="00F1049F" w:rsidRPr="00424331" w:rsidRDefault="00F1049F">
      <w:r w:rsidRPr="00424331">
        <w:separator/>
      </w:r>
    </w:p>
  </w:endnote>
  <w:endnote w:type="continuationSeparator" w:id="0">
    <w:p w14:paraId="7EB9D41C" w14:textId="77777777" w:rsidR="00F1049F" w:rsidRPr="00424331" w:rsidRDefault="00F1049F">
      <w:r w:rsidRPr="00424331">
        <w:continuationSeparator/>
      </w:r>
    </w:p>
  </w:endnote>
  <w:endnote w:type="continuationNotice" w:id="1">
    <w:p w14:paraId="5CCFBFFF" w14:textId="77777777" w:rsidR="00F1049F" w:rsidRDefault="00F1049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osis Medium">
    <w:altName w:val="Trebuchet MS"/>
    <w:panose1 w:val="02010603020202060003"/>
    <w:charset w:val="00"/>
    <w:family w:val="auto"/>
    <w:pitch w:val="variable"/>
    <w:sig w:usb0="A00000BF" w:usb1="5000207B" w:usb2="00000000" w:usb3="00000000" w:csb0="00000093" w:csb1="00000000"/>
  </w:font>
  <w:font w:name="Arial">
    <w:panose1 w:val="020B0604020202020204"/>
    <w:charset w:val="00"/>
    <w:family w:val="auto"/>
    <w:pitch w:val="variable"/>
    <w:sig w:usb0="E0002A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Roboto">
    <w:altName w:val="Times New Roman"/>
    <w:panose1 w:val="02000000000000000000"/>
    <w:charset w:val="00"/>
    <w:family w:val="auto"/>
    <w:pitch w:val="variable"/>
    <w:sig w:usb0="E0000AFF" w:usb1="5000217F" w:usb2="00000021" w:usb3="00000000" w:csb0="0000019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Dosis SemiBold">
    <w:altName w:val="Trebuchet MS"/>
    <w:panose1 w:val="02010703020202060003"/>
    <w:charset w:val="00"/>
    <w:family w:val="auto"/>
    <w:pitch w:val="variable"/>
    <w:sig w:usb0="A00000BF" w:usb1="5000207B" w:usb2="00000000" w:usb3="00000000" w:csb0="00000093" w:csb1="00000000"/>
  </w:font>
  <w:font w:name="Apple Chancery">
    <w:altName w:val="Courier New"/>
    <w:panose1 w:val="03020702040506060504"/>
    <w:charset w:val="00"/>
    <w:family w:val="auto"/>
    <w:pitch w:val="variable"/>
    <w:sig w:usb0="80000067" w:usb1="00000003" w:usb2="00000000" w:usb3="00000000" w:csb0="000001F3" w:csb1="00000000"/>
  </w:font>
  <w:font w:name="Dosis ExtraLight">
    <w:altName w:val="Segoe Script"/>
    <w:panose1 w:val="02010203020202060003"/>
    <w:charset w:val="00"/>
    <w:family w:val="auto"/>
    <w:pitch w:val="variable"/>
    <w:sig w:usb0="A00000BF" w:usb1="5000207B" w:usb2="00000000" w:usb3="00000000" w:csb0="00000093"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Dosis Regular">
    <w:altName w:val="Segoe Script"/>
    <w:panose1 w:val="02010503020202060003"/>
    <w:charset w:val="00"/>
    <w:family w:val="auto"/>
    <w:pitch w:val="variable"/>
    <w:sig w:usb0="A00000BF" w:usb1="5000207B" w:usb2="00000000" w:usb3="00000000" w:csb0="00000093" w:csb1="00000000"/>
  </w:font>
  <w:font w:name="Times">
    <w:panose1 w:val="02000500000000000000"/>
    <w:charset w:val="00"/>
    <w:family w:val="auto"/>
    <w:pitch w:val="variable"/>
    <w:sig w:usb0="00000003" w:usb1="00000000" w:usb2="00000000" w:usb3="00000000" w:csb0="00000001" w:csb1="00000000"/>
  </w:font>
  <w:font w:name="Dosis Light">
    <w:altName w:val="Trebuchet MS"/>
    <w:panose1 w:val="02010803020202060003"/>
    <w:charset w:val="00"/>
    <w:family w:val="auto"/>
    <w:pitch w:val="variable"/>
    <w:sig w:usb0="A00000BF" w:usb1="5000207B" w:usb2="00000000" w:usb3="00000000" w:csb0="00000093"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ellenraster"/>
      <w:tblpPr w:leftFromText="187" w:rightFromText="187" w:vertAnchor="page" w:horzAnchor="margin" w:tblpXSpec="center" w:tblpYSpec="bottom"/>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35"/>
      <w:gridCol w:w="1784"/>
    </w:tblGrid>
    <w:sdt>
      <w:sdtPr>
        <w:rPr>
          <w:rFonts w:ascii="Dosis Light" w:eastAsiaTheme="majorEastAsia" w:hAnsi="Dosis Light" w:cstheme="majorBidi"/>
          <w:szCs w:val="21"/>
        </w:rPr>
        <w:id w:val="-340623188"/>
        <w:docPartObj>
          <w:docPartGallery w:val="Page Numbers (Bottom of Page)"/>
          <w:docPartUnique/>
        </w:docPartObj>
      </w:sdtPr>
      <w:sdtEndPr>
        <w:rPr>
          <w:rFonts w:eastAsia="Times New Roman" w:cs="Times New Roman"/>
          <w:sz w:val="18"/>
        </w:rPr>
      </w:sdtEndPr>
      <w:sdtContent>
        <w:tr w:rsidR="00F1049F" w:rsidRPr="005F3141" w14:paraId="7580A757" w14:textId="77777777" w:rsidTr="005F3141">
          <w:trPr>
            <w:trHeight w:val="727"/>
          </w:trPr>
          <w:tc>
            <w:tcPr>
              <w:tcW w:w="4000" w:type="pct"/>
            </w:tcPr>
            <w:p w14:paraId="5ADC8BE9" w14:textId="6729712C" w:rsidR="00F1049F" w:rsidRPr="005F3141" w:rsidRDefault="00F1049F" w:rsidP="00CE1209">
              <w:pPr>
                <w:tabs>
                  <w:tab w:val="left" w:pos="206"/>
                  <w:tab w:val="left" w:pos="429"/>
                  <w:tab w:val="left" w:pos="728"/>
                  <w:tab w:val="left" w:pos="864"/>
                </w:tabs>
                <w:rPr>
                  <w:rFonts w:ascii="Dosis Light" w:eastAsiaTheme="majorEastAsia" w:hAnsi="Dosis Light" w:cstheme="majorBidi"/>
                  <w:szCs w:val="21"/>
                </w:rPr>
              </w:pPr>
              <w:r w:rsidRPr="005F3141">
                <w:rPr>
                  <w:rFonts w:ascii="Dosis Light" w:eastAsiaTheme="majorEastAsia" w:hAnsi="Dosis Light" w:cstheme="majorBidi"/>
                  <w:szCs w:val="21"/>
                </w:rPr>
                <w:tab/>
              </w:r>
              <w:r>
                <w:rPr>
                  <w:rFonts w:ascii="Dosis Light" w:eastAsiaTheme="majorEastAsia" w:hAnsi="Dosis Light" w:cstheme="majorBidi"/>
                  <w:szCs w:val="21"/>
                </w:rPr>
                <w:tab/>
                <w:t xml:space="preserve">  </w:t>
              </w:r>
              <w:r>
                <w:rPr>
                  <w:rFonts w:ascii="Dosis Light" w:eastAsiaTheme="majorEastAsia" w:hAnsi="Dosis Light" w:cstheme="majorBidi"/>
                  <w:szCs w:val="21"/>
                </w:rPr>
                <w:tab/>
              </w:r>
            </w:p>
            <w:p w14:paraId="1FD264E8" w14:textId="0A4A2E3D" w:rsidR="00F1049F" w:rsidRPr="005F3141" w:rsidRDefault="00F1049F" w:rsidP="005F3141">
              <w:pPr>
                <w:tabs>
                  <w:tab w:val="left" w:pos="515"/>
                  <w:tab w:val="left" w:pos="620"/>
                  <w:tab w:val="left" w:pos="1637"/>
                  <w:tab w:val="left" w:pos="1728"/>
                  <w:tab w:val="center" w:pos="4320"/>
                  <w:tab w:val="right" w:pos="7021"/>
                </w:tabs>
                <w:rPr>
                  <w:rFonts w:ascii="Dosis Light" w:eastAsiaTheme="majorEastAsia" w:hAnsi="Dosis Light" w:cstheme="majorBidi"/>
                  <w:szCs w:val="21"/>
                </w:rPr>
              </w:pPr>
            </w:p>
          </w:tc>
          <w:tc>
            <w:tcPr>
              <w:tcW w:w="1000" w:type="pct"/>
            </w:tcPr>
            <w:p w14:paraId="6575DBDD" w14:textId="2A67C4CF" w:rsidR="00F1049F" w:rsidRPr="005F3141" w:rsidRDefault="00F1049F">
              <w:pPr>
                <w:tabs>
                  <w:tab w:val="left" w:pos="1490"/>
                </w:tabs>
                <w:rPr>
                  <w:rFonts w:ascii="Dosis Light" w:eastAsiaTheme="majorEastAsia" w:hAnsi="Dosis Light" w:cstheme="majorBidi"/>
                  <w:sz w:val="18"/>
                  <w:szCs w:val="21"/>
                </w:rPr>
              </w:pPr>
              <w:r w:rsidRPr="005F3141">
                <w:rPr>
                  <w:rFonts w:ascii="Dosis Light" w:hAnsi="Dosis Light"/>
                  <w:sz w:val="18"/>
                  <w:szCs w:val="21"/>
                </w:rPr>
                <w:t xml:space="preserve">Seite </w:t>
              </w:r>
              <w:r w:rsidRPr="005F3141">
                <w:rPr>
                  <w:rFonts w:ascii="Dosis Light" w:hAnsi="Dosis Light"/>
                  <w:sz w:val="18"/>
                  <w:szCs w:val="21"/>
                </w:rPr>
                <w:fldChar w:fldCharType="begin"/>
              </w:r>
              <w:r w:rsidRPr="005F3141">
                <w:rPr>
                  <w:rFonts w:ascii="Dosis Light" w:hAnsi="Dosis Light"/>
                  <w:sz w:val="18"/>
                  <w:szCs w:val="21"/>
                </w:rPr>
                <w:instrText>PAGE    \* MERGEFORMAT</w:instrText>
              </w:r>
              <w:r w:rsidRPr="005F3141">
                <w:rPr>
                  <w:rFonts w:ascii="Dosis Light" w:hAnsi="Dosis Light"/>
                  <w:sz w:val="18"/>
                  <w:szCs w:val="21"/>
                </w:rPr>
                <w:fldChar w:fldCharType="separate"/>
              </w:r>
              <w:r w:rsidR="009015CE" w:rsidRPr="009015CE">
                <w:rPr>
                  <w:rFonts w:ascii="Dosis Light" w:hAnsi="Dosis Light"/>
                  <w:noProof/>
                  <w:sz w:val="18"/>
                  <w:szCs w:val="21"/>
                  <w:lang w:val="de-DE"/>
                </w:rPr>
                <w:t>8</w:t>
              </w:r>
              <w:r w:rsidRPr="005F3141">
                <w:rPr>
                  <w:rFonts w:ascii="Dosis Light" w:hAnsi="Dosis Light"/>
                  <w:sz w:val="18"/>
                  <w:szCs w:val="21"/>
                </w:rPr>
                <w:fldChar w:fldCharType="end"/>
              </w:r>
            </w:p>
          </w:tc>
        </w:tr>
      </w:sdtContent>
    </w:sdt>
  </w:tbl>
  <w:p w14:paraId="63A0B0AF" w14:textId="6A2A6E57" w:rsidR="00F1049F" w:rsidRPr="005F3141" w:rsidRDefault="00F1049F" w:rsidP="00F417CB">
    <w:pPr>
      <w:pStyle w:val="OutputprofileText"/>
      <w:rPr>
        <w:rFonts w:ascii="Dosis Light" w:hAnsi="Dosis Light"/>
        <w:sz w:val="21"/>
        <w:szCs w:val="21"/>
        <w:lang w:val="en-GB"/>
      </w:rPr>
    </w:pPr>
  </w:p>
  <w:p w14:paraId="5535DAE6" w14:textId="598C785A" w:rsidR="00F1049F" w:rsidRPr="005F3141" w:rsidRDefault="00F1049F">
    <w:pPr>
      <w:rPr>
        <w:rFonts w:ascii="Dosis Light" w:hAnsi="Dosis Light"/>
        <w:sz w:val="18"/>
        <w:szCs w:val="21"/>
      </w:rPr>
    </w:pPr>
    <w:r w:rsidRPr="005F3141">
      <w:rPr>
        <w:rFonts w:ascii="Dosis Light" w:hAnsi="Dosis Light"/>
        <w:sz w:val="18"/>
        <w:szCs w:val="21"/>
        <w:lang w:val="en-GB"/>
      </w:rPr>
      <w:t>Stadelmann, Lötscher - WIINM32 - HS2015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7FB844" w14:textId="77777777" w:rsidR="00F1049F" w:rsidRPr="00424331" w:rsidRDefault="00F1049F">
      <w:r w:rsidRPr="00424331">
        <w:separator/>
      </w:r>
    </w:p>
  </w:footnote>
  <w:footnote w:type="continuationSeparator" w:id="0">
    <w:p w14:paraId="137AC76A" w14:textId="77777777" w:rsidR="00F1049F" w:rsidRPr="00424331" w:rsidRDefault="00F1049F">
      <w:r w:rsidRPr="00424331">
        <w:continuationSeparator/>
      </w:r>
    </w:p>
  </w:footnote>
  <w:footnote w:type="continuationNotice" w:id="1">
    <w:p w14:paraId="1C09B4F6" w14:textId="77777777" w:rsidR="00F1049F" w:rsidRDefault="00F1049F">
      <w:pPr>
        <w:spacing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70B6B2" w14:textId="77777777" w:rsidR="00F1049F" w:rsidRDefault="00F1049F">
    <w:r w:rsidRPr="00B60F32">
      <w:rPr>
        <w:lang w:val="en-GB"/>
      </w:rPr>
      <w:t>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F5B38" w14:textId="0A2A34B5" w:rsidR="00F1049F" w:rsidRPr="004F340C" w:rsidRDefault="00F1049F" w:rsidP="005F3141">
    <w:pPr>
      <w:tabs>
        <w:tab w:val="left" w:pos="7352"/>
      </w:tabs>
      <w:rPr>
        <w:b/>
        <w:lang w:val="en-GB"/>
      </w:rPr>
    </w:pPr>
    <w:r w:rsidRPr="004F340C">
      <w:rPr>
        <w:b/>
        <w:lang w:val="en-GB"/>
      </w:rPr>
      <w:t>Hochschule Luzern</w:t>
    </w:r>
  </w:p>
  <w:p w14:paraId="4DA12A80" w14:textId="2061EDAE" w:rsidR="00F1049F" w:rsidRPr="00B60F32" w:rsidRDefault="00F1049F" w:rsidP="005F3141">
    <w:pPr>
      <w:tabs>
        <w:tab w:val="left" w:pos="7352"/>
      </w:tabs>
      <w:rPr>
        <w:lang w:val="en-GB"/>
      </w:rPr>
    </w:pPr>
    <w:r>
      <w:rPr>
        <w:lang w:val="en-GB"/>
      </w:rPr>
      <w:t>Wirtschaft</w:t>
    </w:r>
    <w:r w:rsidRPr="00B60F32">
      <w:rPr>
        <w:lang w:val="en-GB"/>
      </w:rPr>
      <w:t> </w:t>
    </w:r>
    <w:r>
      <w:rPr>
        <w:lang w:val="en-GB"/>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9DEC266"/>
    <w:lvl w:ilvl="0">
      <w:start w:val="1"/>
      <w:numFmt w:val="bullet"/>
      <w:pStyle w:val="NotizEbene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7E3E9876"/>
    <w:lvl w:ilvl="0">
      <w:start w:val="1"/>
      <w:numFmt w:val="decimal"/>
      <w:pStyle w:val="Listennummer5"/>
      <w:lvlText w:val="%1."/>
      <w:lvlJc w:val="left"/>
      <w:pPr>
        <w:tabs>
          <w:tab w:val="num" w:pos="1492"/>
        </w:tabs>
        <w:ind w:left="1492" w:hanging="360"/>
      </w:pPr>
    </w:lvl>
  </w:abstractNum>
  <w:abstractNum w:abstractNumId="2">
    <w:nsid w:val="FFFFFF7D"/>
    <w:multiLevelType w:val="singleLevel"/>
    <w:tmpl w:val="425C2106"/>
    <w:lvl w:ilvl="0">
      <w:start w:val="1"/>
      <w:numFmt w:val="decimal"/>
      <w:pStyle w:val="Listennummer4"/>
      <w:lvlText w:val="%1."/>
      <w:lvlJc w:val="left"/>
      <w:pPr>
        <w:tabs>
          <w:tab w:val="num" w:pos="1209"/>
        </w:tabs>
        <w:ind w:left="1209" w:hanging="360"/>
      </w:pPr>
    </w:lvl>
  </w:abstractNum>
  <w:abstractNum w:abstractNumId="3">
    <w:nsid w:val="FFFFFF7E"/>
    <w:multiLevelType w:val="singleLevel"/>
    <w:tmpl w:val="E8E08D5A"/>
    <w:lvl w:ilvl="0">
      <w:start w:val="1"/>
      <w:numFmt w:val="decimal"/>
      <w:pStyle w:val="Listennummer3"/>
      <w:lvlText w:val="%1."/>
      <w:lvlJc w:val="left"/>
      <w:pPr>
        <w:tabs>
          <w:tab w:val="num" w:pos="926"/>
        </w:tabs>
        <w:ind w:left="926" w:hanging="360"/>
      </w:pPr>
    </w:lvl>
  </w:abstractNum>
  <w:abstractNum w:abstractNumId="4">
    <w:nsid w:val="FFFFFF7F"/>
    <w:multiLevelType w:val="singleLevel"/>
    <w:tmpl w:val="E3AA7C62"/>
    <w:lvl w:ilvl="0">
      <w:start w:val="1"/>
      <w:numFmt w:val="decimal"/>
      <w:pStyle w:val="Listennummer2"/>
      <w:lvlText w:val="%1."/>
      <w:lvlJc w:val="left"/>
      <w:pPr>
        <w:tabs>
          <w:tab w:val="num" w:pos="643"/>
        </w:tabs>
        <w:ind w:left="643" w:hanging="360"/>
      </w:pPr>
    </w:lvl>
  </w:abstractNum>
  <w:abstractNum w:abstractNumId="5">
    <w:nsid w:val="FFFFFF80"/>
    <w:multiLevelType w:val="singleLevel"/>
    <w:tmpl w:val="51D26E26"/>
    <w:lvl w:ilvl="0">
      <w:start w:val="1"/>
      <w:numFmt w:val="bullet"/>
      <w:pStyle w:val="Aufzhlungszeichen5"/>
      <w:lvlText w:val=""/>
      <w:lvlJc w:val="left"/>
      <w:pPr>
        <w:tabs>
          <w:tab w:val="num" w:pos="1492"/>
        </w:tabs>
        <w:ind w:left="1492" w:hanging="360"/>
      </w:pPr>
      <w:rPr>
        <w:rFonts w:ascii="Symbol" w:hAnsi="Symbol" w:hint="default"/>
      </w:rPr>
    </w:lvl>
  </w:abstractNum>
  <w:abstractNum w:abstractNumId="6">
    <w:nsid w:val="FFFFFF81"/>
    <w:multiLevelType w:val="singleLevel"/>
    <w:tmpl w:val="BA3E5E0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7">
    <w:nsid w:val="FFFFFF82"/>
    <w:multiLevelType w:val="singleLevel"/>
    <w:tmpl w:val="2B8C01B6"/>
    <w:lvl w:ilvl="0">
      <w:start w:val="1"/>
      <w:numFmt w:val="bullet"/>
      <w:pStyle w:val="Aufzhlungszeichen3"/>
      <w:lvlText w:val=""/>
      <w:lvlJc w:val="left"/>
      <w:pPr>
        <w:tabs>
          <w:tab w:val="num" w:pos="926"/>
        </w:tabs>
        <w:ind w:left="926" w:hanging="360"/>
      </w:pPr>
      <w:rPr>
        <w:rFonts w:ascii="Symbol" w:hAnsi="Symbol" w:hint="default"/>
      </w:rPr>
    </w:lvl>
  </w:abstractNum>
  <w:abstractNum w:abstractNumId="8">
    <w:nsid w:val="FFFFFF83"/>
    <w:multiLevelType w:val="singleLevel"/>
    <w:tmpl w:val="463CE1C8"/>
    <w:lvl w:ilvl="0">
      <w:start w:val="1"/>
      <w:numFmt w:val="bullet"/>
      <w:pStyle w:val="Aufzhlungszeichen2"/>
      <w:lvlText w:val=""/>
      <w:lvlJc w:val="left"/>
      <w:pPr>
        <w:tabs>
          <w:tab w:val="num" w:pos="643"/>
        </w:tabs>
        <w:ind w:left="643" w:hanging="360"/>
      </w:pPr>
      <w:rPr>
        <w:rFonts w:ascii="Symbol" w:hAnsi="Symbol" w:hint="default"/>
      </w:rPr>
    </w:lvl>
  </w:abstractNum>
  <w:abstractNum w:abstractNumId="9">
    <w:nsid w:val="FFFFFF88"/>
    <w:multiLevelType w:val="singleLevel"/>
    <w:tmpl w:val="AB88EEA4"/>
    <w:lvl w:ilvl="0">
      <w:start w:val="1"/>
      <w:numFmt w:val="decimal"/>
      <w:pStyle w:val="Listennummer"/>
      <w:lvlText w:val="%1."/>
      <w:lvlJc w:val="left"/>
      <w:pPr>
        <w:tabs>
          <w:tab w:val="num" w:pos="360"/>
        </w:tabs>
        <w:ind w:left="360" w:hanging="360"/>
      </w:pPr>
      <w:rPr>
        <w:rFonts w:hint="default"/>
      </w:rPr>
    </w:lvl>
  </w:abstractNum>
  <w:abstractNum w:abstractNumId="10">
    <w:nsid w:val="FFFFFF89"/>
    <w:multiLevelType w:val="singleLevel"/>
    <w:tmpl w:val="AAEEEC6A"/>
    <w:lvl w:ilvl="0">
      <w:start w:val="1"/>
      <w:numFmt w:val="bullet"/>
      <w:pStyle w:val="Aufzhlungszeichen"/>
      <w:lvlText w:val=""/>
      <w:lvlJc w:val="left"/>
      <w:pPr>
        <w:tabs>
          <w:tab w:val="num" w:pos="360"/>
        </w:tabs>
        <w:ind w:left="360" w:hanging="360"/>
      </w:pPr>
      <w:rPr>
        <w:rFonts w:ascii="Symbol" w:hAnsi="Symbol" w:hint="default"/>
      </w:rPr>
    </w:lvl>
  </w:abstractNum>
  <w:abstractNum w:abstractNumId="11">
    <w:nsid w:val="00A44778"/>
    <w:multiLevelType w:val="multilevel"/>
    <w:tmpl w:val="F3AE1056"/>
    <w:lvl w:ilvl="0">
      <w:start w:val="1"/>
      <w:numFmt w:val="decimal"/>
      <w:pStyle w:val="berschrift1"/>
      <w:lvlText w:val="%1."/>
      <w:lvlJc w:val="left"/>
      <w:pPr>
        <w:tabs>
          <w:tab w:val="num" w:pos="-397"/>
        </w:tabs>
        <w:ind w:left="397" w:hanging="39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
        </w:tabs>
        <w:ind w:left="17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312"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0" w:firstLine="0"/>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2">
    <w:nsid w:val="04D2298A"/>
    <w:multiLevelType w:val="multilevel"/>
    <w:tmpl w:val="902210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CB656D8"/>
    <w:multiLevelType w:val="multilevel"/>
    <w:tmpl w:val="08070023"/>
    <w:styleLink w:val="ArtikelAbschnitt"/>
    <w:lvl w:ilvl="0">
      <w:start w:val="1"/>
      <w:numFmt w:val="upperRoman"/>
      <w:lvlText w:val="Article %1."/>
      <w:lvlJc w:val="left"/>
      <w:pPr>
        <w:tabs>
          <w:tab w:val="num" w:pos="1800"/>
        </w:tabs>
        <w:ind w:left="0" w:firstLine="0"/>
      </w:pPr>
      <w:rPr>
        <w:rFonts w:ascii="Times New Roman" w:hAnsi="Times New Roman"/>
      </w:r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nsid w:val="1A706570"/>
    <w:multiLevelType w:val="multilevel"/>
    <w:tmpl w:val="0807001D"/>
    <w:name w:val="2007071614014442322377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DE7A6A"/>
    <w:multiLevelType w:val="hybridMultilevel"/>
    <w:tmpl w:val="84C87E8C"/>
    <w:lvl w:ilvl="0" w:tplc="AD7602B0">
      <w:numFmt w:val="bullet"/>
      <w:lvlText w:val="-"/>
      <w:lvlJc w:val="left"/>
      <w:pPr>
        <w:ind w:left="720" w:hanging="360"/>
      </w:pPr>
      <w:rPr>
        <w:rFonts w:ascii="Dosis Medium" w:eastAsia="Times New Roman" w:hAnsi="Dosis Medium"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1E670346"/>
    <w:multiLevelType w:val="multilevel"/>
    <w:tmpl w:val="F9BEA72E"/>
    <w:lvl w:ilvl="0">
      <w:start w:val="1"/>
      <w:numFmt w:val="decimal"/>
      <w:pStyle w:val="1berschriftSportsBook"/>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3berschriftSportsBook"/>
      <w:lvlText w:val="%1.%2.%3"/>
      <w:lvlJc w:val="left"/>
      <w:pPr>
        <w:ind w:left="720" w:hanging="720"/>
      </w:pPr>
      <w:rPr>
        <w:rFonts w:hint="default"/>
      </w:rPr>
    </w:lvl>
    <w:lvl w:ilvl="3">
      <w:start w:val="1"/>
      <w:numFmt w:val="decimal"/>
      <w:pStyle w:val="4berschriftSportsbook"/>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nsid w:val="216138A0"/>
    <w:multiLevelType w:val="multilevel"/>
    <w:tmpl w:val="0807001D"/>
    <w:styleLink w:val="1ai"/>
    <w:lvl w:ilvl="0">
      <w:start w:val="1"/>
      <w:numFmt w:val="decimal"/>
      <w:lvlText w:val="%1)"/>
      <w:lvlJc w:val="left"/>
      <w:pPr>
        <w:tabs>
          <w:tab w:val="num" w:pos="360"/>
        </w:tabs>
        <w:ind w:left="360" w:hanging="360"/>
      </w:pPr>
      <w:rPr>
        <w:rFonts w:ascii="Times New Roman" w:hAnsi="Times New Roman"/>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5D7700A"/>
    <w:multiLevelType w:val="multilevel"/>
    <w:tmpl w:val="8FFE975E"/>
    <w:lvl w:ilvl="0">
      <w:start w:val="1"/>
      <w:numFmt w:val="decimal"/>
      <w:pStyle w:val="ListWithNumbers"/>
      <w:lvlText w:val="%1"/>
      <w:lvlJc w:val="left"/>
      <w:pPr>
        <w:tabs>
          <w:tab w:val="num" w:pos="357"/>
        </w:tabs>
        <w:ind w:left="357" w:hanging="357"/>
      </w:pPr>
      <w:rPr>
        <w:rFonts w:hint="default"/>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4"/>
      <w:lvlJc w:val="left"/>
      <w:pPr>
        <w:tabs>
          <w:tab w:val="num" w:pos="1429"/>
        </w:tabs>
        <w:ind w:left="1429" w:hanging="357"/>
      </w:pPr>
      <w:rPr>
        <w:rFonts w:hint="default"/>
      </w:rPr>
    </w:lvl>
    <w:lvl w:ilvl="4">
      <w:start w:val="1"/>
      <w:numFmt w:val="decimal"/>
      <w:lvlText w:val="%5"/>
      <w:lvlJc w:val="left"/>
      <w:pPr>
        <w:tabs>
          <w:tab w:val="num" w:pos="1786"/>
        </w:tabs>
        <w:ind w:left="1786" w:hanging="357"/>
      </w:pPr>
      <w:rPr>
        <w:rFonts w:hint="default"/>
      </w:rPr>
    </w:lvl>
    <w:lvl w:ilvl="5">
      <w:start w:val="1"/>
      <w:numFmt w:val="decimal"/>
      <w:lvlText w:val="%6"/>
      <w:lvlJc w:val="left"/>
      <w:pPr>
        <w:tabs>
          <w:tab w:val="num" w:pos="2143"/>
        </w:tabs>
        <w:ind w:left="2143" w:hanging="357"/>
      </w:pPr>
      <w:rPr>
        <w:rFonts w:hint="default"/>
      </w:rPr>
    </w:lvl>
    <w:lvl w:ilvl="6">
      <w:start w:val="1"/>
      <w:numFmt w:val="decimal"/>
      <w:lvlText w:val="%7."/>
      <w:lvlJc w:val="left"/>
      <w:pPr>
        <w:tabs>
          <w:tab w:val="num" w:pos="2500"/>
        </w:tabs>
        <w:ind w:left="2500" w:hanging="357"/>
      </w:pPr>
      <w:rPr>
        <w:rFonts w:hint="default"/>
      </w:rPr>
    </w:lvl>
    <w:lvl w:ilvl="7">
      <w:start w:val="1"/>
      <w:numFmt w:val="decimal"/>
      <w:lvlText w:val="%8."/>
      <w:lvlJc w:val="left"/>
      <w:pPr>
        <w:tabs>
          <w:tab w:val="num" w:pos="2858"/>
        </w:tabs>
        <w:ind w:left="2858" w:hanging="358"/>
      </w:pPr>
      <w:rPr>
        <w:rFonts w:hint="default"/>
      </w:rPr>
    </w:lvl>
    <w:lvl w:ilvl="8">
      <w:start w:val="1"/>
      <w:numFmt w:val="decimal"/>
      <w:lvlText w:val="%9."/>
      <w:lvlJc w:val="left"/>
      <w:pPr>
        <w:tabs>
          <w:tab w:val="num" w:pos="3215"/>
        </w:tabs>
        <w:ind w:left="3215" w:hanging="357"/>
      </w:pPr>
      <w:rPr>
        <w:rFonts w:hint="default"/>
      </w:rPr>
    </w:lvl>
  </w:abstractNum>
  <w:abstractNum w:abstractNumId="19">
    <w:nsid w:val="3CDB6CD0"/>
    <w:multiLevelType w:val="multilevel"/>
    <w:tmpl w:val="F334A92A"/>
    <w:name w:val="2007071614014442322377"/>
    <w:lvl w:ilvl="0">
      <w:start w:val="1"/>
      <w:numFmt w:val="lowerLetter"/>
      <w:pStyle w:val="ListWithLetters"/>
      <w:lvlText w:val="%1."/>
      <w:lvlJc w:val="left"/>
      <w:pPr>
        <w:tabs>
          <w:tab w:val="num" w:pos="360"/>
        </w:tabs>
        <w:ind w:left="360" w:hanging="360"/>
      </w:pPr>
      <w:rPr>
        <w:rFonts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714"/>
        </w:tabs>
        <w:ind w:left="714" w:hanging="35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1072"/>
        </w:tabs>
        <w:ind w:left="1072" w:hanging="358"/>
      </w:pPr>
      <w:rPr>
        <w:rFonts w:hint="default"/>
      </w:rPr>
    </w:lvl>
    <w:lvl w:ilvl="3">
      <w:start w:val="1"/>
      <w:numFmt w:val="upperLetter"/>
      <w:lvlText w:val="%4."/>
      <w:lvlJc w:val="left"/>
      <w:pPr>
        <w:tabs>
          <w:tab w:val="num" w:pos="1429"/>
        </w:tabs>
        <w:ind w:left="1429" w:hanging="357"/>
      </w:pPr>
      <w:rPr>
        <w:rFonts w:hint="default"/>
      </w:rPr>
    </w:lvl>
    <w:lvl w:ilvl="4">
      <w:start w:val="1"/>
      <w:numFmt w:val="upperLetter"/>
      <w:lvlText w:val="%5."/>
      <w:lvlJc w:val="left"/>
      <w:pPr>
        <w:tabs>
          <w:tab w:val="num" w:pos="1786"/>
        </w:tabs>
        <w:ind w:left="1786" w:hanging="357"/>
      </w:pPr>
      <w:rPr>
        <w:rFonts w:hint="default"/>
      </w:rPr>
    </w:lvl>
    <w:lvl w:ilvl="5">
      <w:start w:val="1"/>
      <w:numFmt w:val="upperLetter"/>
      <w:lvlText w:val="%6."/>
      <w:lvlJc w:val="left"/>
      <w:pPr>
        <w:tabs>
          <w:tab w:val="num" w:pos="2143"/>
        </w:tabs>
        <w:ind w:left="2143" w:hanging="357"/>
      </w:pPr>
      <w:rPr>
        <w:rFonts w:hint="default"/>
      </w:rPr>
    </w:lvl>
    <w:lvl w:ilvl="6">
      <w:start w:val="1"/>
      <w:numFmt w:val="upperLetter"/>
      <w:lvlText w:val="%7."/>
      <w:lvlJc w:val="left"/>
      <w:pPr>
        <w:tabs>
          <w:tab w:val="num" w:pos="2500"/>
        </w:tabs>
        <w:ind w:left="2500" w:hanging="357"/>
      </w:pPr>
      <w:rPr>
        <w:rFonts w:hint="default"/>
      </w:rPr>
    </w:lvl>
    <w:lvl w:ilvl="7">
      <w:start w:val="1"/>
      <w:numFmt w:val="upperLetter"/>
      <w:lvlText w:val="%8."/>
      <w:lvlJc w:val="left"/>
      <w:pPr>
        <w:tabs>
          <w:tab w:val="num" w:pos="2858"/>
        </w:tabs>
        <w:ind w:left="2858" w:hanging="358"/>
      </w:pPr>
      <w:rPr>
        <w:rFonts w:hint="default"/>
      </w:rPr>
    </w:lvl>
    <w:lvl w:ilvl="8">
      <w:start w:val="1"/>
      <w:numFmt w:val="upperLetter"/>
      <w:lvlText w:val="%9."/>
      <w:lvlJc w:val="left"/>
      <w:pPr>
        <w:tabs>
          <w:tab w:val="num" w:pos="3215"/>
        </w:tabs>
        <w:ind w:left="3215" w:hanging="357"/>
      </w:pPr>
      <w:rPr>
        <w:rFonts w:hint="default"/>
      </w:rPr>
    </w:lvl>
  </w:abstractNum>
  <w:abstractNum w:abstractNumId="20">
    <w:nsid w:val="433F118A"/>
    <w:multiLevelType w:val="multilevel"/>
    <w:tmpl w:val="EE0E1B8C"/>
    <w:lvl w:ilvl="0">
      <w:start w:val="1"/>
      <w:numFmt w:val="decimal"/>
      <w:lvlText w:val="%1"/>
      <w:lvlJc w:val="left"/>
      <w:pPr>
        <w:ind w:left="432" w:hanging="432"/>
      </w:pPr>
      <w:rPr>
        <w:rFonts w:hint="default"/>
      </w:rPr>
    </w:lvl>
    <w:lvl w:ilvl="1">
      <w:start w:val="1"/>
      <w:numFmt w:val="decimal"/>
      <w:pStyle w:val="2berschriftSportsbook"/>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nsid w:val="45700E39"/>
    <w:multiLevelType w:val="hybridMultilevel"/>
    <w:tmpl w:val="BFC0BC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48CB46E5"/>
    <w:multiLevelType w:val="multilevel"/>
    <w:tmpl w:val="E51E57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11316C"/>
    <w:multiLevelType w:val="multilevel"/>
    <w:tmpl w:val="0807001F"/>
    <w:styleLink w:val="111111"/>
    <w:lvl w:ilvl="0">
      <w:start w:val="1"/>
      <w:numFmt w:val="decimal"/>
      <w:lvlText w:val="%1."/>
      <w:lvlJc w:val="left"/>
      <w:pPr>
        <w:tabs>
          <w:tab w:val="num" w:pos="360"/>
        </w:tabs>
        <w:ind w:left="360" w:hanging="360"/>
      </w:pPr>
      <w:rPr>
        <w:rFonts w:ascii="Times New Roman" w:hAnsi="Times New Roman"/>
      </w:r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24">
    <w:nsid w:val="512B25CA"/>
    <w:multiLevelType w:val="hybridMultilevel"/>
    <w:tmpl w:val="CE74D7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78A14B9"/>
    <w:multiLevelType w:val="multilevel"/>
    <w:tmpl w:val="886637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FB1652D"/>
    <w:multiLevelType w:val="multilevel"/>
    <w:tmpl w:val="97BC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ADC1B1C"/>
    <w:multiLevelType w:val="multilevel"/>
    <w:tmpl w:val="682E2A62"/>
    <w:lvl w:ilvl="0">
      <w:start w:val="1"/>
      <w:numFmt w:val="bullet"/>
      <w:pStyle w:val="ListWithCheckboxes"/>
      <w:lvlText w:val=""/>
      <w:lvlJc w:val="left"/>
      <w:pPr>
        <w:tabs>
          <w:tab w:val="num" w:pos="357"/>
        </w:tabs>
        <w:ind w:left="357" w:hanging="357"/>
      </w:pPr>
      <w:rPr>
        <w:rFonts w:ascii="ZapfDingbats" w:hAnsi="ZapfDingbats" w:hint="default"/>
        <w:sz w:val="22"/>
      </w:rPr>
    </w:lvl>
    <w:lvl w:ilvl="1">
      <w:start w:val="1"/>
      <w:numFmt w:val="bullet"/>
      <w:lvlText w:val=""/>
      <w:lvlJc w:val="left"/>
      <w:pPr>
        <w:tabs>
          <w:tab w:val="num" w:pos="714"/>
        </w:tabs>
        <w:ind w:left="714" w:hanging="357"/>
      </w:pPr>
      <w:rPr>
        <w:rFonts w:ascii="ZapfDingbats" w:hAnsi="ZapfDingbats" w:hint="default"/>
      </w:rPr>
    </w:lvl>
    <w:lvl w:ilvl="2">
      <w:start w:val="1"/>
      <w:numFmt w:val="bullet"/>
      <w:lvlText w:val=""/>
      <w:lvlJc w:val="left"/>
      <w:pPr>
        <w:tabs>
          <w:tab w:val="num" w:pos="1072"/>
        </w:tabs>
        <w:ind w:left="1072" w:hanging="358"/>
      </w:pPr>
      <w:rPr>
        <w:rFonts w:ascii="ZapfDingbats" w:hAnsi="ZapfDingbats" w:hint="default"/>
      </w:rPr>
    </w:lvl>
    <w:lvl w:ilvl="3">
      <w:start w:val="1"/>
      <w:numFmt w:val="bullet"/>
      <w:lvlText w:val=""/>
      <w:lvlJc w:val="left"/>
      <w:pPr>
        <w:tabs>
          <w:tab w:val="num" w:pos="1429"/>
        </w:tabs>
        <w:ind w:left="1429" w:hanging="357"/>
      </w:pPr>
      <w:rPr>
        <w:rFonts w:ascii="ZapfDingbats" w:hAnsi="ZapfDingbats" w:hint="default"/>
      </w:rPr>
    </w:lvl>
    <w:lvl w:ilvl="4">
      <w:start w:val="1"/>
      <w:numFmt w:val="bullet"/>
      <w:lvlText w:val=""/>
      <w:lvlJc w:val="left"/>
      <w:pPr>
        <w:tabs>
          <w:tab w:val="num" w:pos="1786"/>
        </w:tabs>
        <w:ind w:left="1786" w:hanging="357"/>
      </w:pPr>
      <w:rPr>
        <w:rFonts w:ascii="ZapfDingbats" w:hAnsi="ZapfDingbats" w:hint="default"/>
      </w:rPr>
    </w:lvl>
    <w:lvl w:ilvl="5">
      <w:start w:val="1"/>
      <w:numFmt w:val="bullet"/>
      <w:lvlText w:val=""/>
      <w:lvlJc w:val="left"/>
      <w:pPr>
        <w:tabs>
          <w:tab w:val="num" w:pos="2143"/>
        </w:tabs>
        <w:ind w:left="2143" w:hanging="357"/>
      </w:pPr>
      <w:rPr>
        <w:rFonts w:ascii="ZapfDingbats" w:hAnsi="ZapfDingbats" w:hint="default"/>
      </w:rPr>
    </w:lvl>
    <w:lvl w:ilvl="6">
      <w:start w:val="1"/>
      <w:numFmt w:val="bullet"/>
      <w:lvlText w:val=""/>
      <w:lvlJc w:val="left"/>
      <w:pPr>
        <w:tabs>
          <w:tab w:val="num" w:pos="2500"/>
        </w:tabs>
        <w:ind w:left="2500" w:hanging="357"/>
      </w:pPr>
      <w:rPr>
        <w:rFonts w:ascii="ZapfDingbats" w:hAnsi="ZapfDingbats" w:hint="default"/>
      </w:rPr>
    </w:lvl>
    <w:lvl w:ilvl="7">
      <w:start w:val="1"/>
      <w:numFmt w:val="bullet"/>
      <w:lvlText w:val=""/>
      <w:lvlJc w:val="left"/>
      <w:pPr>
        <w:tabs>
          <w:tab w:val="num" w:pos="2858"/>
        </w:tabs>
        <w:ind w:left="2858" w:hanging="358"/>
      </w:pPr>
      <w:rPr>
        <w:rFonts w:ascii="ZapfDingbats" w:hAnsi="ZapfDingbats" w:hint="default"/>
      </w:rPr>
    </w:lvl>
    <w:lvl w:ilvl="8">
      <w:start w:val="1"/>
      <w:numFmt w:val="bullet"/>
      <w:lvlText w:val=""/>
      <w:lvlJc w:val="left"/>
      <w:pPr>
        <w:tabs>
          <w:tab w:val="num" w:pos="3215"/>
        </w:tabs>
        <w:ind w:left="3215" w:hanging="357"/>
      </w:pPr>
      <w:rPr>
        <w:rFonts w:ascii="ZapfDingbats" w:hAnsi="ZapfDingbats" w:hint="default"/>
      </w:rPr>
    </w:lvl>
  </w:abstractNum>
  <w:abstractNum w:abstractNumId="28">
    <w:nsid w:val="7C2975AE"/>
    <w:multiLevelType w:val="hybridMultilevel"/>
    <w:tmpl w:val="35EC22A0"/>
    <w:lvl w:ilvl="0" w:tplc="D88290B6">
      <w:numFmt w:val="bullet"/>
      <w:lvlText w:val="-"/>
      <w:lvlJc w:val="left"/>
      <w:pPr>
        <w:ind w:left="720" w:hanging="360"/>
      </w:pPr>
      <w:rPr>
        <w:rFonts w:ascii="Dosis Medium" w:eastAsia="Times New Roman" w:hAnsi="Dosis Medium"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7F326723"/>
    <w:multiLevelType w:val="multilevel"/>
    <w:tmpl w:val="BB7AD2AA"/>
    <w:lvl w:ilvl="0">
      <w:start w:val="1"/>
      <w:numFmt w:val="bullet"/>
      <w:pStyle w:val="ListWithSymbols"/>
      <w:lvlText w:val="-"/>
      <w:lvlJc w:val="left"/>
      <w:pPr>
        <w:tabs>
          <w:tab w:val="num" w:pos="0"/>
        </w:tabs>
        <w:ind w:left="357" w:hanging="357"/>
      </w:pPr>
      <w:rPr>
        <w:rFonts w:ascii="Arial" w:hAnsi="Arial" w:hint="default"/>
      </w:rPr>
    </w:lvl>
    <w:lvl w:ilvl="1">
      <w:start w:val="1"/>
      <w:numFmt w:val="bullet"/>
      <w:lvlRestart w:val="0"/>
      <w:lvlText w:val="-"/>
      <w:lvlJc w:val="left"/>
      <w:pPr>
        <w:tabs>
          <w:tab w:val="num" w:pos="714"/>
        </w:tabs>
        <w:ind w:left="714" w:hanging="357"/>
      </w:pPr>
      <w:rPr>
        <w:rFonts w:ascii="Arial" w:hAnsi="Arial" w:hint="default"/>
      </w:rPr>
    </w:lvl>
    <w:lvl w:ilvl="2">
      <w:start w:val="1"/>
      <w:numFmt w:val="bullet"/>
      <w:lvlRestart w:val="0"/>
      <w:pStyle w:val="TakeTitle"/>
      <w:lvlText w:val="-"/>
      <w:lvlJc w:val="left"/>
      <w:pPr>
        <w:tabs>
          <w:tab w:val="num" w:pos="1072"/>
        </w:tabs>
        <w:ind w:left="1072" w:hanging="358"/>
      </w:pPr>
      <w:rPr>
        <w:rFonts w:ascii="Arial" w:hAnsi="Arial" w:hint="default"/>
      </w:rPr>
    </w:lvl>
    <w:lvl w:ilvl="3">
      <w:start w:val="1"/>
      <w:numFmt w:val="bullet"/>
      <w:lvlRestart w:val="0"/>
      <w:lvlText w:val="-"/>
      <w:lvlJc w:val="left"/>
      <w:pPr>
        <w:tabs>
          <w:tab w:val="num" w:pos="1429"/>
        </w:tabs>
        <w:ind w:left="1429" w:hanging="357"/>
      </w:pPr>
      <w:rPr>
        <w:rFonts w:ascii="Arial" w:hAnsi="Arial" w:hint="default"/>
      </w:rPr>
    </w:lvl>
    <w:lvl w:ilvl="4">
      <w:start w:val="1"/>
      <w:numFmt w:val="bullet"/>
      <w:lvlRestart w:val="0"/>
      <w:lvlText w:val="-"/>
      <w:lvlJc w:val="left"/>
      <w:pPr>
        <w:tabs>
          <w:tab w:val="num" w:pos="1786"/>
        </w:tabs>
        <w:ind w:left="1786" w:hanging="357"/>
      </w:pPr>
      <w:rPr>
        <w:rFonts w:ascii="Arial" w:hAnsi="Arial" w:hint="default"/>
      </w:rPr>
    </w:lvl>
    <w:lvl w:ilvl="5">
      <w:start w:val="1"/>
      <w:numFmt w:val="bullet"/>
      <w:lvlText w:val="-"/>
      <w:lvlJc w:val="left"/>
      <w:pPr>
        <w:tabs>
          <w:tab w:val="num" w:pos="2143"/>
        </w:tabs>
        <w:ind w:left="2143" w:hanging="357"/>
      </w:pPr>
      <w:rPr>
        <w:rFonts w:ascii="Arial" w:hAnsi="Arial" w:hint="default"/>
      </w:rPr>
    </w:lvl>
    <w:lvl w:ilvl="6">
      <w:start w:val="1"/>
      <w:numFmt w:val="bullet"/>
      <w:lvlText w:val="-"/>
      <w:lvlJc w:val="left"/>
      <w:pPr>
        <w:tabs>
          <w:tab w:val="num" w:pos="2500"/>
        </w:tabs>
        <w:ind w:left="2500" w:hanging="357"/>
      </w:pPr>
      <w:rPr>
        <w:rFonts w:ascii="Arial" w:hAnsi="Arial" w:hint="default"/>
      </w:rPr>
    </w:lvl>
    <w:lvl w:ilvl="7">
      <w:start w:val="1"/>
      <w:numFmt w:val="bullet"/>
      <w:lvlText w:val="-"/>
      <w:lvlJc w:val="left"/>
      <w:pPr>
        <w:tabs>
          <w:tab w:val="num" w:pos="2858"/>
        </w:tabs>
        <w:ind w:left="2858" w:hanging="358"/>
      </w:pPr>
      <w:rPr>
        <w:rFonts w:ascii="Arial" w:hAnsi="Arial" w:hint="default"/>
      </w:rPr>
    </w:lvl>
    <w:lvl w:ilvl="8">
      <w:start w:val="1"/>
      <w:numFmt w:val="bullet"/>
      <w:lvlText w:val="-"/>
      <w:lvlJc w:val="left"/>
      <w:pPr>
        <w:tabs>
          <w:tab w:val="num" w:pos="3215"/>
        </w:tabs>
        <w:ind w:left="3215" w:hanging="357"/>
      </w:pPr>
      <w:rPr>
        <w:rFonts w:ascii="Arial" w:hAnsi="Aria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18"/>
  </w:num>
  <w:num w:numId="13">
    <w:abstractNumId w:val="29"/>
  </w:num>
  <w:num w:numId="14">
    <w:abstractNumId w:val="27"/>
  </w:num>
  <w:num w:numId="15">
    <w:abstractNumId w:val="19"/>
  </w:num>
  <w:num w:numId="16">
    <w:abstractNumId w:val="23"/>
  </w:num>
  <w:num w:numId="17">
    <w:abstractNumId w:val="17"/>
  </w:num>
  <w:num w:numId="18">
    <w:abstractNumId w:val="13"/>
  </w:num>
  <w:num w:numId="19">
    <w:abstractNumId w:val="0"/>
  </w:num>
  <w:num w:numId="20">
    <w:abstractNumId w:val="20"/>
  </w:num>
  <w:num w:numId="21">
    <w:abstractNumId w:val="20"/>
  </w:num>
  <w:num w:numId="22">
    <w:abstractNumId w:val="16"/>
  </w:num>
  <w:num w:numId="23">
    <w:abstractNumId w:val="16"/>
  </w:num>
  <w:num w:numId="24">
    <w:abstractNumId w:val="15"/>
  </w:num>
  <w:num w:numId="25">
    <w:abstractNumId w:val="24"/>
  </w:num>
  <w:num w:numId="26">
    <w:abstractNumId w:val="25"/>
    <w:lvlOverride w:ilvl="0">
      <w:startOverride w:val="1"/>
    </w:lvlOverride>
  </w:num>
  <w:num w:numId="27">
    <w:abstractNumId w:val="25"/>
    <w:lvlOverride w:ilvl="0"/>
    <w:lvlOverride w:ilvl="1">
      <w:startOverride w:val="1"/>
    </w:lvlOverride>
  </w:num>
  <w:num w:numId="28">
    <w:abstractNumId w:val="12"/>
    <w:lvlOverride w:ilvl="0">
      <w:startOverride w:val="2"/>
    </w:lvlOverride>
  </w:num>
  <w:num w:numId="29">
    <w:abstractNumId w:val="12"/>
    <w:lvlOverride w:ilvl="0"/>
    <w:lvlOverride w:ilvl="1">
      <w:startOverride w:val="1"/>
    </w:lvlOverride>
  </w:num>
  <w:num w:numId="30">
    <w:abstractNumId w:val="22"/>
    <w:lvlOverride w:ilvl="0">
      <w:startOverride w:val="5"/>
    </w:lvlOverride>
  </w:num>
  <w:num w:numId="31">
    <w:abstractNumId w:val="22"/>
    <w:lvlOverride w:ilvl="0"/>
    <w:lvlOverride w:ilvl="1">
      <w:startOverride w:val="1"/>
    </w:lvlOverride>
  </w:num>
  <w:num w:numId="32">
    <w:abstractNumId w:val="22"/>
    <w:lvlOverride w:ilvl="0"/>
    <w:lvlOverride w:ilvl="1">
      <w:startOverride w:val="1"/>
    </w:lvlOverride>
  </w:num>
  <w:num w:numId="33">
    <w:abstractNumId w:val="22"/>
    <w:lvlOverride w:ilvl="0"/>
    <w:lvlOverride w:ilvl="1">
      <w:startOverride w:val="1"/>
    </w:lvlOverride>
  </w:num>
  <w:num w:numId="34">
    <w:abstractNumId w:val="26"/>
    <w:lvlOverride w:ilvl="0">
      <w:startOverride w:val="10"/>
    </w:lvlOverride>
  </w:num>
  <w:num w:numId="35">
    <w:abstractNumId w:val="21"/>
  </w:num>
  <w:num w:numId="36">
    <w:abstractNumId w:val="2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851"/>
  <w:consecutiveHyphenLimit w:val="3"/>
  <w:hyphenationZone w:val="425"/>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ate.Format.Long" w:val="13. Oktober 2007"/>
    <w:docVar w:name="Date.Format.Long.dateValue" w:val="39368"/>
    <w:docVar w:name="OawAttachedTemplate" w:val="Skript.owt"/>
    <w:docVar w:name="OawBuiltInDocProps" w:val="&lt;OawBuiltInDocProps&gt;&lt;default profileUID=&quot;0&quot;&gt;&lt;word&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word&gt;&lt;PDF&gt;&lt;category&gt;&lt;/category&gt;&lt;keywords&gt;&lt;/keywords&gt;&lt;comments&gt;&lt;/comments&gt;&lt;hyperlinkBase&gt;&lt;/hyperlinkBase&gt;&lt;fileName&gt;&lt;/fileName&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PDF&gt;&lt;/default&gt;&lt;/OawBuiltInDocProps&gt;_x000d_"/>
    <w:docVar w:name="OawDate.Manual" w:val="&lt;document&gt;&lt;OawDateManual name=&quot;Date.Format.Long&quot;&gt;&lt;profile type=&quot;default&quot; UID=&quot;&quot; sameAsDefault=&quot;0&quot;&gt;&lt;format UID=&quot;2007080617324934027782&quot; type=&quot;6&quot; defaultValue=&quot;%OawCreationDate%&quot; dateFormat=&quot;Date.Format.Long&quot;/&gt;&lt;/profile&gt;&lt;/OawDateManual&gt;&lt;/document&gt;"/>
    <w:docVar w:name="oawDefinitionTmpl" w:val="&lt;document&gt;&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Anchor name=&quot;LogoP1&quot;&gt;&lt;profile type=&quot;default&quot; UID=&quot;&quot; sameAsDefault=&quot;0&quot;&gt;&lt;/profile&gt;&lt;/OawAnchor&gt;_x000d__x0009_&lt;OawAnchor name=&quot;LogoPn&quot;&gt;&lt;profile type=&quot;default&quot; UID=&quot;&quot; sameAsDefault=&quot;0&quot;&gt;&lt;/profile&gt;&lt;/OawAnchor&gt;_x000d__x0009_&lt;OawDocProperty name=&quot;Organisation.Address2&quot;&gt;&lt;profile type=&quot;default&quot; UID=&quot;&quot; sameAsDefault=&quot;0&quot;&gt;&lt;documentProperty UID=&quot;2002122011014149059130932&quot; dataSourceUID=&quot;prj.2003050916522158373536&quot;/&gt;&lt;type type=&quot;OawDatabase&quot;&gt;&lt;OawDatabase table=&quot;Data&quot; field=&quot;Address2&quot;/&gt;&lt;/type&gt;&lt;/profile&gt;&lt;/OawDocProperty&gt;_x000d__x0009_&lt;OawDocProperty name=&quot;Organisation.Address3&quot;&gt;&lt;profile type=&quot;default&quot; UID=&quot;&quot; sameAsDefault=&quot;0&quot;&gt;&lt;documentProperty UID=&quot;2002122011014149059130932&quot; dataSourceUID=&quot;prj.2003050916522158373536&quot;/&gt;&lt;type type=&quot;OawDatabase&quot;&gt;&lt;OawDatabase table=&quot;Data&quot; field=&quot;Address3&quot;/&gt;&lt;/type&gt;&lt;/profile&gt;&lt;/OawDocProperty&gt;_x000d__x0009_&lt;OawDocProperty name=&quot;Organisation.Address4&quot;&gt;&lt;profile type=&quot;default&quot; UID=&quot;&quot; sameAsDefault=&quot;0&quot;&gt;&lt;documentProperty UID=&quot;2002122011014149059130932&quot; dataSourceUID=&quot;prj.2003050916522158373536&quot;/&gt;&lt;type type=&quot;OawDatabase&quot;&gt;&lt;OawDatabase table=&quot;Data&quot; field=&quot;Address4&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DocProperty name=&quot;Organisation.City&quot;&gt;&lt;profile type=&quot;default&quot; UID=&quot;&quot; sameAsDefault=&quot;0&quot;&gt;&lt;documentProperty UID=&quot;2002122011014149059130932&quot; dataSourceUID=&quot;prj.2003050916522158373536&quot;/&gt;&lt;type type=&quot;OawDatabase&quot;&gt;&lt;OawDatabase table=&quot;Data&quot; field=&quot;City&quot;/&gt;&lt;/type&gt;&lt;/profile&gt;&lt;/OawDocProperty&gt;_x000d__x0009_&lt;OawDocProperty name=&quot;Doc.Page&quot;&gt;&lt;profile type=&quot;default&quot; UID=&quot;&quot; sameAsDefault=&quot;0&quot;&gt;&lt;documentProperty UID=&quot;2003060614150123456789&quot; dataSourceUID=&quot;2003060614150123456789&quot;/&gt;&lt;type type=&quot;OawLanguage&quot;&gt;&lt;OawLanguage UID=&quot;Doc.Page&quot;/&gt;&lt;/type&gt;&lt;/profile&gt;&lt;/OawDocProperty&gt;_x000d__x0009_&lt;OawDocProperty name=&quot;Contactperson.Name&quot;&gt;&lt;profile type=&quot;default&quot; UID=&quot;&quot; sameAsDefault=&quot;0&quot;&gt;&lt;documentProperty UID=&quot;200212191811121321310321301031x&quot; dataSourceUID=&quot;prj.2003041709434161414032&quot;/&gt;&lt;type type=&quot;OawDatabase&quot;&gt;&lt;OawDatabase table=&quot;Data&quot; field=&quot;Name&quot;/&gt;&lt;/type&gt;&lt;/profile&gt;&lt;/OawDocProperty&gt;_x000d__x0009_&lt;OawDocProperty name=&quot;Contactperson.OrganisationUnit&quot;&gt;&lt;profile type=&quot;default&quot; UID=&quot;&quot; sameAsDefault=&quot;0&quot;&gt;&lt;documentProperty UID=&quot;200212191811121321310321301031x&quot; dataSourceUID=&quot;prj.2003041709434161414032&quot;/&gt;&lt;type type=&quot;OawDatabase&quot;&gt;&lt;OawDatabase table=&quot;Data&quot; field=&quot;OrganisationUnit&quot;/&gt;&lt;/type&gt;&lt;/profile&gt;&lt;/OawDocProperty&gt;_x000d__x0009_&lt;OawDocProperty name=&quot;Contactperson.SchoolPart&quot;&gt;&lt;profile type=&quot;default&quot; UID=&quot;&quot; sameAsDefault=&quot;0&quot;&gt;&lt;documentProperty UID=&quot;200212191811121321310321301031x&quot; dataSourceUID=&quot;prj.2003041709434161414032&quot;/&gt;&lt;type type=&quot;OawDatabase&quot;&gt;&lt;OawDatabase table=&quot;Data&quot; field=&quot;SchoolPart&quot;/&gt;&lt;/type&gt;&lt;/profile&gt;&lt;/OawDocProperty&gt;_x000d__x0009_&lt;OawDocProperty name=&quot;Contactperson.Function&quot;&gt;&lt;profile type=&quot;default&quot; UID=&quot;&quot; sameAsDefault=&quot;0&quot;&gt;&lt;documentProperty UID=&quot;200212191811121321310321301031x&quot; dataSourceUID=&quot;prj.2003041709434161414032&quot;/&gt;&lt;type type=&quot;OawDatabase&quot;&gt;&lt;OawDatabase table=&quot;Data&quot; field=&quot;Function&quot;/&gt;&lt;/type&gt;&lt;/profile&gt;&lt;/OawDocProperty&gt;_x000d__x0009_&lt;OawDocProperty name=&quot;Organisation.Address1&quot;&gt;&lt;profile type=&quot;default&quot; UID=&quot;&quot; sameAsDefault=&quot;0&quot;&gt;&lt;documentProperty UID=&quot;2002122011014149059130932&quot; dataSourceUID=&quot;prj.2003050916522158373536&quot;/&gt;&lt;type type=&quot;OawDatabase&quot;&gt;&lt;OawDatabase table=&quot;Data&quot; field=&quot;Address1&quot;/&gt;&lt;/type&gt;&lt;/profile&gt;&lt;/OawDocProperty&gt;_x000d__x0009_&lt;OawDocProperty name=&quot;Doc.Telephone&quot;&gt;&lt;profile type=&quot;default&quot; UID=&quot;&quot; sameAsDefault=&quot;0&quot;&gt;&lt;documentProperty UID=&quot;2003060614150123456789&quot; dataSourceUID=&quot;2003060614150123456789&quot;/&gt;&lt;type type=&quot;OawLanguage&quot;&gt;&lt;OawLanguage UID=&quot;Doc.Telephone&quot;/&gt;&lt;/type&gt;&lt;/profile&gt;&lt;/OawDocProperty&gt;_x000d__x0009_&lt;OawDocProperty name=&quot;Signature1.Name&quot;&gt;&lt;profile type=&quot;default&quot; UID=&quot;&quot; sameAsDefault=&quot;0&quot;&gt;&lt;documentProperty UID=&quot;2002122010583847234010578&quot; dataSourceUID=&quot;prj.2003041709434161414032&quot;/&gt;&lt;type type=&quot;OawDatabase&quot;&gt;&lt;OawDatabase table=&quot;Data&quot; field=&quot;Name&quot;/&gt;&lt;/type&gt;&lt;/profile&gt;&lt;/OawDocProperty&gt;_x000d__x0009_&lt;OawDocProperty name=&quot;Signature1.Function&quot;&gt;&lt;profile type=&quot;default&quot; UID=&quot;&quot; sameAsDefault=&quot;0&quot;&gt;&lt;documentProperty UID=&quot;2002122010583847234010578&quot; dataSourceUID=&quot;prj.2003041709434161414032&quot;/&gt;&lt;type type=&quot;OawDatabase&quot;&gt;&lt;OawDatabase table=&quot;Data&quot; field=&quot;Function&quot;/&gt;&lt;/type&gt;&lt;/profile&gt;&lt;/OawDocProperty&gt;_x000d__x0009_&lt;OawDocProperty name=&quot;Signature2.Name&quot;&gt;&lt;profile type=&quot;default&quot; UID=&quot;&quot; sameAsDefault=&quot;0&quot;&gt;&lt;documentProperty UID=&quot;2003061115381095709037&quot; dataSourceUID=&quot;prj.2003041709434161414032&quot;/&gt;&lt;type type=&quot;OawDatabase&quot;&gt;&lt;OawDatabase table=&quot;Data&quot; field=&quot;Name&quot;/&gt;&lt;/type&gt;&lt;/profile&gt;&lt;/OawDocProperty&gt;_x000d__x0009_&lt;OawDocProperty name=&quot;Signature2.Function&quot;&gt;&lt;profile type=&quot;default&quot; UID=&quot;&quot; sameAsDefault=&quot;0&quot;&gt;&lt;documentProperty UID=&quot;2003061115381095709037&quot; dataSourceUID=&quot;prj.2003041709434161414032&quot;/&gt;&lt;type type=&quot;OawDatabase&quot;&gt;&lt;OawDatabase table=&quot;Data&quot; field=&quot;Function&quot;/&gt;&lt;/type&gt;&lt;/profile&gt;&lt;/OawDocProperty&gt;_x000d__x0009_&lt;OawDocProperty name=&quot;Signature1.OrganisationUnit&quot;&gt;&lt;profile type=&quot;default&quot; UID=&quot;&quot; sameAsDefault=&quot;0&quot;&gt;&lt;documentProperty UID=&quot;2002122010583847234010578&quot; dataSourceUID=&quot;prj.2003041709434161414032&quot;/&gt;&lt;type type=&quot;OawDatabase&quot;&gt;&lt;OawDatabase table=&quot;Data&quot; field=&quot;OrganisationUnit&quot;/&gt;&lt;/type&gt;&lt;/profile&gt;&lt;/OawDocProperty&gt;_x000d__x0009_&lt;OawDocProperty name=&quot;Signature1.SchoolPart&quot;&gt;&lt;profile type=&quot;default&quot; UID=&quot;&quot; sameAsDefault=&quot;0&quot;&gt;&lt;documentProperty UID=&quot;2002122010583847234010578&quot; dataSourceUID=&quot;prj.2003041709434161414032&quot;/&gt;&lt;type type=&quot;OawDatabase&quot;&gt;&lt;OawDatabase table=&quot;Data&quot; field=&quot;SchoolPart&quot;/&gt;&lt;/type&gt;&lt;/profile&gt;&lt;/OawDocProperty&gt;_x000d__x0009_&lt;OawDocProperty name=&quot;Signature2.OrganisationUnit&quot;&gt;&lt;profile type=&quot;default&quot; UID=&quot;&quot; sameAsDefault=&quot;0&quot;&gt;&lt;documentProperty UID=&quot;2003061115381095709037&quot; dataSourceUID=&quot;prj.2003041709434161414032&quot;/&gt;&lt;type type=&quot;OawDatabase&quot;&gt;&lt;OawDatabase table=&quot;Data&quot; field=&quot;OrganisationUnit&quot;/&gt;&lt;/type&gt;&lt;/profile&gt;&lt;/OawDocProperty&gt;_x000d__x0009_&lt;OawDocProperty name=&quot;Signature2.SchoolPart&quot;&gt;&lt;profile type=&quot;default&quot; UID=&quot;&quot; sameAsDefault=&quot;0&quot;&gt;&lt;documentProperty UID=&quot;2003061115381095709037&quot; dataSourceUID=&quot;prj.2003041709434161414032&quot;/&gt;&lt;type type=&quot;OawDatabase&quot;&gt;&lt;OawDatabase table=&quot;Data&quot; field=&quot;SchoolPart&quot;/&gt;&lt;/type&gt;&lt;/profile&gt;&lt;/OawDocProperty&gt;_x000d__x0009_&lt;OawDocProperty name=&quot;Contactperson.Additive&quot;&gt;&lt;profile type=&quot;default&quot; UID=&quot;&quot; sameAsDefault=&quot;0&quot;&gt;&lt;documentProperty UID=&quot;200212191811121321310321301031x&quot; dataSourceUID=&quot;prj.2003041709434161414032&quot;/&gt;&lt;type type=&quot;OawDatabase&quot;&gt;&lt;OawDatabase table=&quot;Data&quot; field=&quot;Additive&quot;/&gt;&lt;/type&gt;&lt;/profile&gt;&lt;/OawDocProperty&gt;_x000d__x0009_&lt;OawDocProperty name=&quot;Contactperson.DirectPhone&quot;&gt;&lt;profile type=&quot;default&quot; UID=&quot;&quot; sameAsDefault=&quot;0&quot;&gt;&lt;documentProperty UID=&quot;200212191811121321310321301031x&quot; dataSourceUID=&quot;prj.2003041709434161414032&quot;/&gt;&lt;type type=&quot;OawDatabase&quot;&gt;&lt;OawDatabase table=&quot;Data&quot; field=&quot;DirectPhone&quot;/&gt;&lt;/type&gt;&lt;/profile&gt;&lt;/OawDocProperty&gt;_x000d__x0009_&lt;OawDocProperty name=&quot;Contactperson.EMail&quot;&gt;&lt;profile type=&quot;default&quot; UID=&quot;&quot; sameAsDefault=&quot;0&quot;&gt;&lt;documentProperty UID=&quot;200212191811121321310321301031x&quot; dataSourceUID=&quot;prj.2003041709434161414032&quot;/&gt;&lt;type type=&quot;OawDatabase&quot;&gt;&lt;OawDatabase table=&quot;Data&quot; field=&quot;EMail&quot;/&gt;&lt;/type&gt;&lt;/profile&gt;&lt;/OawDocProperty&gt;_x000d__x0009_&lt;OawPicture name=&quot;Organisation.LogoLarge&quot;&gt;&lt;profile type=&quot;default&quot; UID=&quot;&quot; sameAsDefault=&quot;0&quot;&gt;&lt;format UID=&quot;2007080614125898476083&quot; top=&quot;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Large&quot;/&gt;&lt;/type&gt;&lt;/profile&gt;&lt;profile type=&quot;print&quot; UID=&quot;4&quot; sameAsDefault=&quot;0&quot;&gt;&lt;documentProperty UID=&quot;2002122011014149059130932&quot; dataSourceUID=&quot;prj.2003050916522158373536&quot;/&gt;&lt;type type=&quot;OawDatabase&quot;&gt;&lt;OawDatabase table=&quot;Data&quot; field=&quot;LogoLarge&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Large&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Larg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Large&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Large&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Large&quot;/&gt;&lt;/type&gt;&lt;/profile&gt;&lt;/OawPicture&gt;_x000d__x0009_&lt;OawPicture name=&quot;Organisation.LogoSmall&quot;&gt;&lt;profile type=&quot;default&quot; UID=&quot;&quot; sameAsDefault=&quot;0&quot;&gt;&lt;format UID=&quot;2007080614301815161019&quot; top=&quot;0&quot; left=&quot;0&quot; relativeHorizontalPosition=&quot;1&quot; relativeVerticalPosition=&quot;1&quot; horizontalAdjustment=&quot;0&quot; verticalAdjustment=&quot;0&quot; anchorBookmark=&quot;LogoPn&quot;/&gt;&lt;documentProperty UID=&quot;2002122011014149059130932&quot; dataSourceUID=&quot;prj.2003050916522158373536&quot;/&gt;&lt;type type=&quot;OawDatabase&quot;&gt;&lt;OawDatabase table=&quot;Data&quot; field=&quot;LogoSmall&quot;/&gt;&lt;/type&gt;&lt;/profile&gt;&lt;profile type=&quot;print&quot; UID=&quot;4&quot; sameAsDefault=&quot;0&quot;&gt;&lt;documentProperty UID=&quot;2002122011014149059130932&quot; dataSourceUID=&quot;prj.2003050916522158373536&quot;/&gt;&lt;type type=&quot;OawDatabase&quot;&gt;&lt;OawDatabase table=&quot;Data&quot; field=&quot;LogoSmall&quot;/&gt;&lt;/type&gt;&lt;/profile&gt;&lt;profile type=&quot;print&quot; UID=&quot;2003010711185094343750537&quot; sameAsDefault=&quot;0&quot;&gt;&lt;documentProperty UID=&quot;2002122011014149059130932&quot; dataSourceUID=&quot;prj.2003050916522158373536&quot;/&gt;&lt;type type=&quot;OawDatabase&quot;&gt;&lt;OawDatabase table=&quot;Data&quot; field=&quot;LogoSmall&quot;/&gt;&lt;/type&gt;&lt;/profile&gt;&lt;profile type=&quot;print&quot; UID=&quot;2004040214370529854396&quot; sameAsDefault=&quot;0&quot;&gt;&lt;documentProperty UID=&quot;2002122011014149059130932&quot; dataSourceUID=&quot;prj.2003050916522158373536&quot;/&gt;&lt;type type=&quot;OawDatabase&quot;&gt;&lt;OawDatabase table=&quot;Data&quot; field=&quot;LogoSmall&quot;/&gt;&lt;/type&gt;&lt;/profile&gt;&lt;profile type=&quot;print&quot; UID=&quot;2006120711380151760646&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0514175878093883&quot; sameAsDefault=&quot;0&quot;&gt;&lt;documentProperty UID=&quot;2002122011014149059130932&quot; dataSourceUID=&quot;prj.2003050916522158373536&quot;/&gt;&lt;type type=&quot;OawDatabase&quot;&gt;&lt;OawDatabase table=&quot;Data&quot; field=&quot;LogoSmall&quot;/&gt;&lt;/type&gt;&lt;/profile&gt;&lt;profile type=&quot;send&quot; UID=&quot;2006121210395821292110&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0514401556040061&quot; sameAsDefault=&quot;0&quot;&gt;&lt;documentProperty UID=&quot;2002122011014149059130932&quot; dataSourceUID=&quot;prj.2003050916522158373536&quot;/&gt;&lt;type type=&quot;OawDatabase&quot;&gt;&lt;OawDatabase table=&quot;Data&quot; field=&quot;LogoSmall&quot;/&gt;&lt;/type&gt;&lt;/profile&gt;&lt;profile type=&quot;save&quot; UID=&quot;2006121210441235887611&quot; sameAsDefault=&quot;0&quot;&gt;&lt;documentProperty UID=&quot;2002122011014149059130932&quot; dataSourceUID=&quot;prj.2003050916522158373536&quot;/&gt;&lt;type type=&quot;OawDatabase&quot;&gt;&lt;OawDatabase table=&quot;Data&quot; field=&quot;LogoSmall&quot;/&gt;&lt;/type&gt;&lt;/profile&gt;&lt;/OawPicture&gt;_x000d__x0009_&lt;OawDateManual name=&quot;Date.Format.Long&quot;&gt;&lt;profile type=&quot;default&quot; UID=&quot;&quot; sameAsDefault=&quot;0&quot;&gt;&lt;format UID=&quot;2007080617324934027782&quot; type=&quot;6&quot; defaultValue=&quot;%OawCreationDate%&quot; dateFormat=&quot;Date.Format.Long&quot;/&gt;&lt;/profile&gt;&lt;/OawDateManual&gt;_x000d__x0009_&lt;OawDocProperty name=&quot;Outputprofile.InternalPath&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2003060614150123456789&quot; dataSourceUID=&quot;2003060614150123456789&quot;/&gt;&lt;type type=&quot;OawLanguage&quot;&gt;&lt;OawLanguage UID=&quot;Outputprofile.InternalPath&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DocProperty name=&quot;Doc.Document&quot;&gt;&lt;profile type=&quot;default&quot; UID=&quot;&quot; sameAsDefault=&quot;0&quot;&gt;&lt;documentProperty UID=&quot;2003060614150123456789&quot; dataSourceUID=&quot;2003060614150123456789&quot;/&gt;&lt;type type=&quot;OawLanguage&quot;&gt;&lt;OawLanguage UID=&quot;Doc.Document&quot;/&gt;&lt;/type&gt;&lt;/profile&gt;&lt;/OawDocProperty&gt;_x000d__x0009_&lt;OawDocProperty name=&quot;Outputprofile.DraftPathTime&quot;&gt;&lt;profile type=&quot;default&quot; UID=&quot;&quot; sameAsDefault=&quot;0&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2003060614150123456789&quot; dataSourceUID=&quot;2003060614150123456789&quot;/&gt;&lt;type type=&quot;OawLanguage&quot;&gt;&lt;OawLanguage UID=&quot;Outputprofile.DraftPathTime&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quot; dataSourceUID=&quot;&quot;/&gt;&lt;type type=&quot;OawDatabase&quot;&gt;&lt;OawDatabase table=&quot;Data&quot; field=&quot;&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quot; dataSourceUID=&quot;&quot;/&gt;&lt;type type=&quot;OawDatabase&quot;&gt;&lt;OawDatabase table=&quot;Data&quot; field=&quot;&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Bookmark name=&quot;Text&quot;&gt;&lt;profile type=&quot;default&quot; UID=&quot;&quot; sameAsDefault=&quot;0&quot;&gt;&lt;/profile&gt;&lt;/OawBookmark&gt;_x000d__x0009_&lt;OawDocProperty name=&quot;BM_Text&quot;&gt;&lt;profile type=&quot;default&quot; UID=&quot;&quot; sameAsDefault=&quot;0&quot;&gt;&lt;documentProperty UID=&quot;2003070216009988776655&quot; dataSourceUID=&quot;2003070216009988776655&quot;/&gt;&lt;type type=&quot;WordBookmark&quot;&gt;&lt;WordBookmark name=&quot;Text&quot;/&gt;&lt;/type&gt;&lt;/profile&gt;&lt;/OawDocProperty&gt;_x000d__x0009_&lt;OawDocProperty name=&quot;BM_Enclosures&quot;&gt;&lt;profile type=&quot;default&quot; UID=&quot;&quot; sameAsDefault=&quot;0&quot;&gt;&lt;documentProperty UID=&quot;2003070216009988776655&quot; dataSourceUID=&quot;2003070216009988776655&quot;/&gt;&lt;type type=&quot;WordBookmark&quot;&gt;&lt;WordBookmark name=&quot;Enclosures&quot;/&gt;&lt;/type&gt;&lt;/profile&gt;&lt;/OawDocProperty&gt;_x000d__x0009_&lt;OawPicture name=&quot;Organisation.LogoOhneEFQM&quot;&gt;&lt;profile type=&quot;default&quot; UID=&quot;&quot; sameAsDefault=&quot;0&quot;&gt;&lt;format UID=&quot;2007080810342414363444&quot; top=&quot;2770&quot; left=&quot;0&quot; relativeHorizontalPosition=&quot;1&quot; relativeVerticalPosition=&quot;1&quot; horizontalAdjustment=&quot;0&quot; verticalAdjustment=&quot;0&quot; anchorBookmark=&quot;LogoP1&quot;/&gt;&lt;documentProperty UID=&quot;2002122011014149059130932&quot; dataSourceUID=&quot;prj.2003050916522158373536&quot;/&gt;&lt;type type=&quot;OawDatabase&quot;&gt;&lt;OawDatabase table=&quot;Data&quot; field=&quot;LogoOhneEFQM&quot;/&gt;&lt;/type&gt;&lt;/profile&gt;&lt;profile type=&quot;print&quot; UID=&quot;4&quot; sameAsDefault=&quot;-1&quot;/&gt;&lt;profile type=&quot;print&quot; UID=&quot;2003010711185094343750537&quot; sameAsDefault=&quot;-1&quot;/&gt;&lt;profile type=&quot;print&quot; UID=&quot;2004040214370529854396&quot; sameAsDefault=&quot;-1&quot;/&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1&quot;/&gt;&lt;profile type=&quot;send&quot; UID=&quot;2006121210395821292110&quot; sameAsDefault=&quot;-1&quot;/&gt;&lt;profile type=&quot;save&quot; UID=&quot;2006120514401556040061&quot; sameAsDefault=&quot;-1&quot;/&gt;&lt;profile type=&quot;save&quot; UID=&quot;2006121210441235887611&quot; sameAsDefault=&quot;-1&quot;/&gt;&lt;/OawPicture&gt;_x000d__x0009_&lt;OawAnchor name=&quot;Signature&quot;&gt;&lt;profile type=&quot;default&quot; UID=&quot;&quot; sameAsDefault=&quot;0&quot;&gt;&lt;/profile&gt;&lt;/OawAnchor&gt;_x000d__x0009_&lt;OawPicture name=&quot;Signature1&quot;&gt;&lt;profile type=&quot;default&quot; UID=&quot;&quot; sameAsDefault=&quot;0&quot;&gt;&lt;format UID=&quot;2007080811584278103525&quot; top=&quot;-150&quot; left=&quot;-10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2122010583847234010578&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2122010583847234010578&quot; dataSourceUID=&quot;prj.2003041709434161414032&quot;/&gt;&lt;type type=&quot;OawDatabase&quot;&gt;&lt;OawDatabase table=&quot;Data&quot; field=&quot;SignatureHighResBW&quot;/&gt;&lt;/type&gt;&lt;/profile&gt;&lt;/OawPicture&gt;_x000d__x0009_&lt;OawPicture name=&quot;Signature2&quot;&gt;&lt;profile type=&quot;default&quot; UID=&quot;&quot; sameAsDefault=&quot;0&quot;&gt;&lt;format UID=&quot;2007080812583857137488&quot; top=&quot;-150&quot; left=&quot;650&quot; relativeHorizontalPosition=&quot;0&quot; relativeVerticalPosition=&quot;2&quot; horizontalAdjustment=&quot;0&quot; verticalAdjustment=&quot;0&quot; anchorBookmark=&quot;Signature&quot;/&gt;&lt;documentProperty UID=&quot;&quot; dataSourceUID=&quot;&quot;/&gt;&lt;type type=&quot;OawDatabase&quot;&gt;&lt;OawDatabase table=&quot;Data&quot; field=&quot;&quot;/&gt;&lt;/type&gt;&lt;/profile&gt;&lt;profile type=&quot;print&quot; UID=&quot;4&quot; sameAsDefault=&quot;0&quot;&gt;&lt;documentProperty UID=&quot;&quot; dataSourceUID=&quot;&quot;/&gt;&lt;type type=&quot;OawDatabase&quot;&gt;&lt;OawDatabase table=&quot;Data&quot; field=&quot;&quot;/&gt;&lt;/type&gt;&lt;/profile&gt;&lt;profile type=&quot;print&quot; UID=&quot;2003010711185094343750537&quot; sameAsDefault=&quot;0&quot;&gt;&lt;documentProperty UID=&quot;&quot; dataSourceUID=&quot;&quot;/&gt;&lt;type type=&quot;OawDatabase&quot;&gt;&lt;OawDatabase table=&quot;Data&quot; field=&quot;&quot;/&gt;&lt;/type&gt;&lt;/profile&gt;&lt;profile type=&quot;print&quot; UID=&quot;2004040214370529854396&quot; sameAsDefault=&quot;0&quot;&gt;&lt;documentProperty UID=&quot;&quot; dataSourceUID=&quot;&quot;/&gt;&lt;type type=&quot;OawDatabase&quot;&gt;&lt;OawDatabase table=&quot;Data&quot; field=&quot;&quot;/&gt;&lt;/type&gt;&lt;/profile&gt;&lt;profile type=&quot;print&quot; UID=&quot;2006120711380151760646&quot; sameAsDefault=&quot;0&quot;&gt;&lt;documentProperty UID=&quot;&quot; dataSourceUID=&quot;&quot;/&gt;&lt;type type=&quot;OawDatabase&quot;&gt;&lt;OawDatabase table=&quot;Data&quot; field=&quot;&quot;/&gt;&lt;/type&gt;&lt;/profile&gt;&lt;profile type=&quot;send&quot; UID=&quot;2006120514175878093883&quot; sameAsDefault=&quot;0&quot;&gt;&lt;documentProperty UID=&quot;&quot; dataSourceUID=&quot;&quot;/&gt;&lt;type type=&quot;OawDatabase&quot;&gt;&lt;OawDatabase table=&quot;Data&quot; field=&quot;&quot;/&gt;&lt;/type&gt;&lt;/profile&gt;&lt;profile type=&quot;send&quot; UID=&quot;2006121210395821292110&quot; sameAsDefault=&quot;0&quot;&gt;&lt;documentProperty UID=&quot;2003061115381095709037&quot; dataSourceUID=&quot;prj.2003041709434161414032&quot;/&gt;&lt;type type=&quot;OawDatabase&quot;&gt;&lt;OawDatabase table=&quot;Data&quot; field=&quot;SignatureHighResBW&quot;/&gt;&lt;/type&gt;&lt;/profile&gt;&lt;profile type=&quot;save&quot; UID=&quot;2006120514401556040061&quot; sameAsDefault=&quot;0&quot;&gt;&lt;documentProperty UID=&quot;&quot; dataSourceUID=&quot;&quot;/&gt;&lt;type type=&quot;OawDatabase&quot;&gt;&lt;OawDatabase table=&quot;Data&quot; field=&quot;&quot;/&gt;&lt;/type&gt;&lt;/profile&gt;&lt;profile type=&quot;save&quot; UID=&quot;2006121210441235887611&quot; sameAsDefault=&quot;0&quot;&gt;&lt;documentProperty UID=&quot;2003061115381095709037&quot; dataSourceUID=&quot;prj.2003041709434161414032&quot;/&gt;&lt;type type=&quot;OawDatabase&quot;&gt;&lt;OawDatabase table=&quot;Data&quot; field=&quot;SignatureHighResBW&quot;/&gt;&lt;/type&gt;&lt;/profile&gt;&lt;/OawPicture&gt;_x000d__x0009_&lt;OawDocProperty name=&quot;Doc.Closing&quot;&gt;&lt;profile type=&quot;default&quot; UID=&quot;&quot; sameAsDefault=&quot;0&quot;&gt;&lt;documentProperty UID=&quot;2003060614150123456789&quot; dataSourceUID=&quot;2003060614150123456789&quot;/&gt;&lt;type type=&quot;OawLanguage&quot;&gt;&lt;OawLanguage UID=&quot;Doc.Closing&quot;/&gt;&lt;/type&gt;&lt;/profile&gt;&lt;/OawDocProperty&gt;_x000d__x0009_&lt;OawDocProperty name=&quot;Doc.Tableofchanges&quot;&gt;&lt;profile type=&quot;default&quot; UID=&quot;&quot; sameAsDefault=&quot;0&quot;&gt;&lt;documentProperty UID=&quot;2003060614150123456789&quot; dataSourceUID=&quot;2003060614150123456789&quot;/&gt;&lt;type type=&quot;OawLanguage&quot;&gt;&lt;OawLanguage UID=&quot;Doc.Tableofchanges&quot;/&gt;&lt;/type&gt;&lt;/profile&gt;&lt;/OawDocProperty&gt;_x000d__x0009_&lt;OawDocProperty name=&quot;Doc.Tableofcontents&quot;&gt;&lt;profile type=&quot;default&quot; UID=&quot;&quot; sameAsDefault=&quot;0&quot;&gt;&lt;documentProperty UID=&quot;2003060614150123456789&quot; dataSourceUID=&quot;2003060614150123456789&quot;/&gt;&lt;type type=&quot;OawLanguage&quot;&gt;&lt;OawLanguage UID=&quot;Doc.Tableofcontents&quot;/&gt;&lt;/type&gt;&lt;/profile&gt;&lt;/OawDocProperty&gt;_x000d__x0009_&lt;OawDocProperty name=&quot;Doc.Tableofauthorities&quot;&gt;&lt;profile type=&quot;default&quot; UID=&quot;&quot; sameAsDefault=&quot;0&quot;&gt;&lt;documentProperty UID=&quot;2003060614150123456789&quot; dataSourceUID=&quot;2003060614150123456789&quot;/&gt;&lt;type type=&quot;OawLanguage&quot;&gt;&lt;OawLanguage UID=&quot;Doc.Tableofauthorities&quot;/&gt;&lt;/type&gt;&lt;/profile&gt;&lt;/OawDocProperty&gt;_x000d__x0009_&lt;OawDocProperty name=&quot;Doc.Glossary&quot;&gt;&lt;profile type=&quot;default&quot; UID=&quot;&quot; sameAsDefault=&quot;0&quot;&gt;&lt;documentProperty UID=&quot;2003060614150123456789&quot; dataSourceUID=&quot;2003060614150123456789&quot;/&gt;&lt;type type=&quot;OawLanguage&quot;&gt;&lt;OawLanguage UID=&quot;Doc.Glossary&quot;/&gt;&lt;/type&gt;&lt;/profile&gt;&lt;/OawDocProperty&gt;_x000d__x0009_&lt;OawDocProperty name=&quot;Doc.Index&quot;&gt;&lt;profile type=&quot;default&quot; UID=&quot;&quot; sameAsDefault=&quot;0&quot;&gt;&lt;documentProperty UID=&quot;2003060614150123456789&quot; dataSourceUID=&quot;2003060614150123456789&quot;/&gt;&lt;type type=&quot;OawLanguage&quot;&gt;&lt;OawLanguage UID=&quot;Doc.Index&quot;/&gt;&lt;/type&gt;&lt;/profile&gt;&lt;/OawDocProperty&gt;_x000d__x0009_&lt;OawDocProperty name=&quot;Doc.Script&quot;&gt;&lt;profile type=&quot;default&quot; UID=&quot;&quot; sameAsDefault=&quot;0&quot;&gt;&lt;documentProperty UID=&quot;2003060614150123456789&quot; dataSourceUID=&quot;2003060614150123456789&quot;/&gt;&lt;type type=&quot;OawLanguage&quot;&gt;&lt;OawLanguage UID=&quot;Doc.Script&quot;/&gt;&lt;/type&gt;&lt;/profile&gt;&lt;/OawDocProperty&gt;_x000d__x0009_&lt;OawBookmark name=&quot;DocumentType&quot;&gt;&lt;profile type=&quot;default&quot; UID=&quot;&quot; sameAsDefault=&quot;0&quot;&gt;&lt;/profile&gt;&lt;/OawBookmark&gt;_x000d__x0009_&lt;OawDocProperty name=&quot;BM_DocumentType&quot;&gt;&lt;profile type=&quot;default&quot; UID=&quot;&quot; sameAsDefault=&quot;0&quot;&gt;&lt;documentProperty UID=&quot;2003070216009988776655&quot; dataSourceUID=&quot;2003070216009988776655&quot;/&gt;&lt;type type=&quot;WordBookmark&quot;&gt;&lt;WordBookmark name=&quot;DocumentType&quot;/&gt;&lt;/type&gt;&lt;/profile&gt;&lt;/OawDocProperty&gt;_x000d__x0009_&lt;OawDocProperty name=&quot;Doc.Version&quot;&gt;&lt;profile type=&quot;default&quot; UID=&quot;&quot; sameAsDefault=&quot;0&quot;&gt;&lt;documentProperty UID=&quot;2003060614150123456789&quot; dataSourceUID=&quot;2003060614150123456789&quot;/&gt;&lt;type type=&quot;OawLanguage&quot;&gt;&lt;OawLanguage UID=&quot;Doc.Version&quot;/&gt;&lt;/type&gt;&lt;/profile&gt;&lt;/OawDocProperty&gt;_x000d__x0009_&lt;OawDocProperty name=&quot;Doc.Date2&quot;&gt;&lt;profile type=&quot;default&quot; UID=&quot;&quot; sameAsDefault=&quot;0&quot;&gt;&lt;documentProperty UID=&quot;2003060614150123456789&quot; dataSourceUID=&quot;2003060614150123456789&quot;/&gt;&lt;type type=&quot;OawLanguage&quot;&gt;&lt;OawLanguage UID=&quot;Doc.Date2&quot;/&gt;&lt;/type&gt;&lt;/profile&gt;&lt;/OawDocProperty&gt;_x000d__x0009_&lt;OawDocProperty name=&quot;Doc.Status&quot;&gt;&lt;profile type=&quot;default&quot; UID=&quot;&quot; sameAsDefault=&quot;0&quot;&gt;&lt;documentProperty UID=&quot;2003060614150123456789&quot; dataSourceUID=&quot;2003060614150123456789&quot;/&gt;&lt;type type=&quot;OawLanguage&quot;&gt;&lt;OawLanguage UID=&quot;Doc.Status&quot;/&gt;&lt;/type&gt;&lt;/profile&gt;&lt;/OawDocProperty&gt;_x000d__x0009_&lt;OawDocProperty name=&quot;Doc.ChangesComments&quot;&gt;&lt;profile type=&quot;default&quot; UID=&quot;&quot; sameAsDefault=&quot;0&quot;&gt;&lt;documentProperty UID=&quot;2003060614150123456789&quot; dataSourceUID=&quot;2003060614150123456789&quot;/&gt;&lt;type type=&quot;OawLanguage&quot;&gt;&lt;OawLanguage UID=&quot;Doc.ChangesComments&quot;/&gt;&lt;/type&gt;&lt;/profile&gt;&lt;/OawDocProperty&gt;_x000d__x0009_&lt;OawDocProperty name=&quot;Doc.Edited&quot;&gt;&lt;profile type=&quot;default&quot; UID=&quot;&quot; sameAsDefault=&quot;0&quot;&gt;&lt;documentProperty UID=&quot;2003060614150123456789&quot; dataSourceUID=&quot;2003060614150123456789&quot;/&gt;&lt;type type=&quot;OawLanguage&quot;&gt;&lt;OawLanguage UID=&quot;Doc.Edited&quot;/&gt;&lt;/type&gt;&lt;/profile&gt;&lt;/OawDocProperty&gt;_x000d__x0009_&lt;OawDocProperty name=&quot;Doc.Nr.&quot;&gt;&lt;profile type=&quot;default&quot; UID=&quot;&quot; sameAsDefault=&quot;0&quot;&gt;&lt;documentProperty UID=&quot;2003060614150123456789&quot; dataSourceUID=&quot;2003060614150123456789&quot;/&gt;&lt;type type=&quot;OawLanguage&quot;&gt;&lt;OawLanguage UID=&quot;Doc.Nr.&quot;/&gt;&lt;/type&gt;&lt;/profile&gt;&lt;/OawDocProperty&gt;_x000d__x0009_&lt;OawDocProperty name=&quot;CustomField.DokumentTyp&quot;&gt;&lt;profile type=&quot;default&quot; UID=&quot;&quot; sameAsDefault=&quot;0&quot;&gt;&lt;documentProperty UID=&quot;2004112217333376588294&quot; dataSourceUID=&quot;prj.2004111209271974627605&quot;/&gt;&lt;type type=&quot;OawCustomFields&quot;&gt;&lt;OawCustomFields field=&quot;DokumentTyp&quot;/&gt;&lt;/type&gt;&lt;/profile&gt;&lt;/OawDocProperty&gt;_x000d_&lt;/document&gt;_x000d_"/>
    <w:docVar w:name="OawDistributionEnabled" w:val="&lt;empty/&gt;"/>
    <w:docVar w:name="OawDocProp.200212191811121321310321301031x" w:val="&lt;source&gt;&lt;Fields List=&quot;Name|OrganisationUnit|SchoolPart|Function|Additive|DirectPhone|EMail&quot;/&gt;&lt;profile type=&quot;default&quot; UID=&quot;&quot; sameAsDefault=&quot;0&quot;&gt;&lt;OawDocProperty name=&quot;Contactperson.Name&quot; field=&quot;Name&quot;/&gt;&lt;OawDocProperty name=&quot;Contactperson.OrganisationUnit&quot; field=&quot;OrganisationUnit&quot;/&gt;&lt;OawDocProperty name=&quot;Contactperson.SchoolPart&quot; field=&quot;SchoolPart&quot;/&gt;&lt;OawDocProperty name=&quot;Contactperson.Function&quot; field=&quot;Function&quot;/&gt;&lt;OawDocProperty name=&quot;Contactperson.Additive&quot; field=&quot;Additive&quot;/&gt;&lt;OawDocProperty name=&quot;Contactperson.DirectPhone&quot; field=&quot;DirectPhone&quot;/&gt;&lt;OawDocProperty name=&quot;Contactperson.EMail&quot; field=&quot;EMail&quot;/&gt;&lt;/profile&gt;&lt;/source&gt;"/>
    <w:docVar w:name="OawDocProp.2002122010583847234010578" w:val="&lt;source&gt;&lt;Fields List=&quot;Name|Function|OrganisationUnit|SchoolPart|SignatureHighResBW|SignatureHighResBW&quot;/&gt;&lt;profile type=&quot;default&quot; UID=&quot;&quot; sameAsDefault=&quot;0&quot;&gt;&lt;OawDocProperty name=&quot;Signature1.Name&quot; field=&quot;Name&quot;/&gt;&lt;OawDocProperty name=&quot;Signature1.Function&quot; field=&quot;Function&quot;/&gt;&lt;OawDocProperty name=&quot;Signature1.OrganisationUnit&quot; field=&quot;OrganisationUnit&quot;/&gt;&lt;OawDocProperty name=&quot;Signature1.SchoolPart&quot; field=&quot;SchoolPart&quot;/&gt;&lt;/profile&gt;&lt;profile type=&quot;send&quot; UID=&quot;2006121210395821292110&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profile&gt;&lt;/source&gt;"/>
    <w:docVar w:name="OawDocProp.2002122011014149059130932" w:val="&lt;source&gt;&lt;Fields List=&quot;Address2|Address3|Address4|City|Address1|LogoLarge|LogoSmall|LogoOhneEFQM|LogoLarge|LogoSmall|LogoLarge|LogoSmall|LogoLarge|LogoSmall|LogoLarge|LogoSmall|LogoLarge|LogoSmall|LogoLarge|LogoSmall|LogoLarge|LogoSmall|LogoSmall&quot;/&gt;&lt;profile type=&quot;default&quot; UID=&quot;&quot; sameAsDefault=&quot;0&quot;&gt;&lt;OawDocProperty name=&quot;Organisation.Address2&quot; field=&quot;Address2&quot;/&gt;&lt;OawDocProperty name=&quot;Organisation.Address3&quot; field=&quot;Address3&quot;/&gt;&lt;OawDocProperty name=&quot;Organisation.Address4&quot; field=&quot;Address4&quot;/&gt;&lt;OawDocProperty name=&quot;Organisation.City&quot; field=&quot;City&quot;/&gt;&lt;OawDocProperty name=&quot;Organisation.Address1&quot; field=&quot;Address1&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profile&gt;&lt;profile type=&quot;print&quot; UID=&quot;4&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3010711185094343750537&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4040214370529854396&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0514175878093883&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end&quot; UID=&quot;2006121210395821292110&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051440155604006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save&quot; UID=&quot;2006121210441235887611&quot; sameAsDefault=&quot;0&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profile type=&quot;print&quot; UID=&quot;2006120711380151760646&quot; sameAsDefault=&quot;0&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Page&quot; field=&quot;Doc.Page&quot;/&gt;&lt;OawDocProperty name=&quot;Doc.Telephone&quot; field=&quot;Doc.Telephone&quot;/&gt;&lt;OawDocProperty name=&quot;Doc.Document&quot; field=&quot;Doc.Document&quot;/&gt;&lt;OawDocProperty name=&quot;Doc.Closing&quot; field=&quot;Doc.Closing&quot;/&gt;&lt;OawDocProperty name=&quot;Doc.Tableofchanges&quot; field=&quot;Doc.Tableofchanges&quot;/&gt;&lt;OawDocProperty name=&quot;Doc.Tableofcontents&quot; field=&quot;Doc.Tableofcontents&quot;/&gt;&lt;OawDocProperty name=&quot;Doc.Tableofauthorities&quot; field=&quot;Doc.Tableofauthorities&quot;/&gt;&lt;OawDocProperty name=&quot;Doc.Glossary&quot; field=&quot;Doc.Glossary&quot;/&gt;&lt;OawDocProperty name=&quot;Doc.Index&quot; field=&quot;Doc.Index&quot;/&gt;&lt;OawDocProperty name=&quot;Doc.Script&quot; field=&quot;Doc.Script&quot;/&gt;&lt;OawDocProperty name=&quot;Doc.Version&quot; field=&quot;Doc.Version&quot;/&gt;&lt;OawDocProperty name=&quot;Doc.Date2&quot; field=&quot;Doc.Date2&quot;/&gt;&lt;OawDocProperty name=&quot;Doc.Status&quot; field=&quot;Doc.Status&quot;/&gt;&lt;OawDocProperty name=&quot;Doc.ChangesComments&quot; field=&quot;Doc.ChangesComments&quot;/&gt;&lt;OawDocProperty name=&quot;Doc.Edited&quot; field=&quot;Doc.Edited&quot;/&gt;&lt;OawDocProperty name=&quot;Doc.Nr.&quot; field=&quot;Doc.Nr.&quot;/&gt;&lt;/profile&gt;&lt;profile type=&quot;print&quot; UID=&quot;2003010711185094343750537&quot; sameAsDefault=&quot;0&quot;&gt;&lt;SQL&gt;SELECT Value, UID FROM Data WHERE LCID = '%WhereLCID%';&lt;/SQL&gt;&lt;OawDocProperty name=&quot;Outputprofile.InternalPath&quot; field=&quot;Outputprofile.InternalPath&quot;/&gt;&lt;/profile&gt;&lt;profile type=&quot;print&quot; UID=&quot;2004040214370529854396&quot; sameAsDefault=&quot;0&quot;&gt;&lt;SQL&gt;SELECT Value, UID FROM Data WHERE LCID = '%WhereLCID%';&lt;/SQL&gt;&lt;OawDocProperty name=&quot;Outputprofile.DraftPathTime&quot; field=&quot;Outputprofile.DraftPathTime&quot;/&gt;&lt;/profile&gt;&lt;/source&gt;"/>
    <w:docVar w:name="OawDocProp.2003061115381095709037" w:val="&lt;source&gt;&lt;Fields List=&quot;Name|Function|OrganisationUnit|SchoolPart|SignatureHighResBW|SignatureHighResBW&quot;/&gt;&lt;profile type=&quot;default&quot; UID=&quot;&quot; sameAsDefault=&quot;0&quot;&gt;&lt;OawDocProperty name=&quot;Signature2.Name&quot; field=&quot;Name&quot;/&gt;&lt;OawDocProperty name=&quot;Signature2.Function&quot; field=&quot;Function&quot;/&gt;&lt;OawDocProperty name=&quot;Signature2.OrganisationUnit&quot; field=&quot;OrganisationUnit&quot;/&gt;&lt;OawDocProperty name=&quot;Signature2.SchoolPart&quot; field=&quot;SchoolPart&quot;/&gt;&lt;/profile&gt;&lt;profile type=&quot;send&quot; UID=&quot;2006121210395821292110&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profile type=&quot;save&quot; UID=&quot;2006121210441235887611&quot; sameAsDefault=&quot;0&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profile&gt;&lt;/source&gt;"/>
    <w:docVar w:name="OawDocProp.2003080714212273705547" w:val="&lt;source&gt;&lt;Fields List=&quot;Closing&quot;/&gt;&lt;profile type=&quot;default&quot; UID=&quot;&quot; sameAsDefault=&quot;0&quot;&gt;&lt;OawBookmark name=&quot;RecipientClosing&quot; field=&quot;Closing&quot;/&gt;&lt;/profile&gt;&lt;/source&gt;"/>
    <w:docVar w:name="OawDocProp.2004112217333376588294" w:val="&lt;source&gt;&lt;Fields List=&quot;DokumentTyp&quot;/&gt;&lt;profile type=&quot;default&quot; UID=&quot;&quot; sameAsDefault=&quot;0&quot;&gt;&lt;OawDocProperty name=&quot;CustomField.DokumentTyp&quot; field=&quot;DokumentTyp&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2122011014149059130932&quot; EntryUID=&quot;2007081614160760588643&quot;&gt;&lt;Field Name=&quot;IDName&quot; Value=&quot;3.0. Hochschule Luzern - Wirtschaft, Zentralstrasse 9, Luzern&quot;/&gt;&lt;Field Name=&quot;Address1&quot; Value=&quot;&quot;/&gt;&lt;Field Name=&quot;Address2&quot; Value=&quot;Zentralstrasse 9, CH-6002 Luzern&quot;/&gt;&lt;Field Name=&quot;Address3&quot; Value=&quot;T +41 41 228 41 11, F +41 41 228 41 12&quot;/&gt;&lt;Field Name=&quot;Address4&quot; Value=&quot;www.hslu.ch&quot;/&gt;&lt;Field Name=&quot;LogoLarge&quot; Value=&quot;%Logos%\hslu_d.wi.g.2100.500.wmf&quot;/&gt;&lt;Field Name=&quot;LogoSmall&quot; Value=&quot;%Logos%\hslu_d.wi.k.2100.250.wmf&quot;/&gt;&lt;Field Name=&quot;City&quot; Value=&quot;Luzern&quot;/&gt;&lt;Field Name=&quot;LogoFooter&quot; Value=&quot;%Logos%\hslu_allgemeinefqm.f.2100.200.wmf&quot;/&gt;&lt;Field Name=&quot;LogoPpt1&quot; Value=&quot;%Logos%\Powerpoint\titelmaster\hslu_d.wi.tm.2540.1905.wmf&quot;/&gt;&lt;Field Name=&quot;LogoPpt2&quot; Value=&quot;%Logos%\Powerpoint\folienmaster\hslu_d.wi.fm.2540.1905.wmf&quot;/&gt;&lt;Field Name=&quot;LogoOhneEFQM&quot; Value=&quot;%Logos%\hslu_allgemein.f.2100.200.wmf&quot;/&gt;&lt;Field Name=&quot;LogoPpt3&quot; Value=&quot;&quot;/&gt;&lt;Field Name=&quot;Data_UID&quot; Value=&quot;2007081614160760588643&quot;/&gt;&lt;Field Name=&quot;Field_Name&quot; Value=&quot;LogoSmall&quot;/&gt;&lt;Field Name=&quot;Field_UID&quot; Value=&quot;2003101016443063533424&quot;/&gt;&lt;Field Name=&quot;ML_LCID&quot; Value=&quot;2055&quot;/&gt;&lt;Field Name=&quot;ML_Value&quot; Value=&quot;%Logos%\hslu_d.wi.k.2100.250.wmf&quot;/&gt;&lt;/DocProp&gt;&lt;DocProp UID=&quot;2006040509495284662868&quot; EntryUID=&quot;2007080808303557047146&quot;&gt;&lt;Field Name=&quot;IDName&quot; Value=&quot;Daniel Müller&quot;/&gt;&lt;Field Name=&quot;Name&quot; Value=&quot;Dr. Daniel Müller&quot;/&gt;&lt;Field Name=&quot;DirectPhone&quot; Value=&quot;+41 41 349 34 93&quot;/&gt;&lt;Field Name=&quot;Additive&quot; Value=&quot;Gebäudetechnik&quot;/&gt;&lt;Field Name=&quot;OrganisationUnit&quot; Value=&quot;Hochschule Luzern&quot;/&gt;&lt;Field Name=&quot;EMail&quot; Value=&quot;daniel.mueller@hochschuleluzern.ch&quot;/&gt;&lt;Field Name=&quot;Function&quot; Value=&quot;Leiter Weiterbildung&quot;/&gt;&lt;Field Name=&quot;SignatureHighResBW&quot; Value=&quot;%Signatures%\AA.600dpi.BW.700.300.jpg&quot;/&gt;&lt;Field Name=&quot;SchoolPart&quot; Value=&quot;Technik &amp;amp; Architektur&quot;/&gt;&lt;Field Name=&quot;Data_UID&quot; Value=&quot;2007080808303557047146&quot;/&gt;&lt;Field Name=&quot;Field_Name&quot; Value=&quot;&quot;/&gt;&lt;Field Name=&quot;Field_UID&quot; Value=&quot;&quot;/&gt;&lt;Field Name=&quot;ML_LCID&quot; Value=&quot;&quot;/&gt;&lt;Field Name=&quot;ML_Value&quot; Value=&quot;&quot;/&gt;&lt;/DocProp&gt;&lt;DocProp UID=&quot;200212191811121321310321301031x&quot; EntryUID=&quot;2004123010144120300001&quot;&gt;&lt;Field Name=&quot;IDName&quot; Value=&quot;(Benutzerdefiniert)&quot;/&gt;&lt;Field Name=&quot;OrganisationUnit&quot; Value=&quot;Hochschule Luzern&quot;/&gt;&lt;Field Name=&quot;SchoolPart&quot; Value=&quot;Wirtschaft&quot;/&gt;&lt;Field Name=&quot;Additive&quot; Value=&quot;Gebäudetechnik&quot;/&gt;&lt;Field Name=&quot;Name&quot; Value=&quot;Dr. Daniel Müller&quot;/&gt;&lt;Field Name=&quot;Function&quot; Value=&quot;Leiter Weiterbildung&quot;/&gt;&lt;Field Name=&quot;DirectPhone&quot; Value=&quot;+41 41 349 34 93&quot;/&gt;&lt;Field Name=&quot;EMail&quot; Value=&quot;daniel.mueller@hslu.ch&quot;/&gt;&lt;Field Name=&quot;SignatureHighResBW&quot; Value=&quot;%Signatures%\AA.600dpi.BW.700.300.jpg&quot;/&gt;&lt;/DocProp&gt;&lt;DocProp UID=&quot;2002122010583847234010578&quot; EntryUID=&quot;2004123010144120300001&quot;&gt;&lt;Field Name=&quot;IDName&quot; Value=&quot;(Benutzerdefiniert)&quot;/&gt;&lt;Field Name=&quot;OrganisationUnit&quot; Value=&quot;Hochschule Luzern&quot;/&gt;&lt;Field Name=&quot;SchoolPart&quot; Value=&quot;Wirtschaft&quot;/&gt;&lt;Field Name=&quot;Additive&quot; Value=&quot;Gebäudetechnik&quot;/&gt;&lt;Field Name=&quot;Name&quot; Value=&quot;Dr. Daniel Müller&quot;/&gt;&lt;Field Name=&quot;Function&quot; Value=&quot;Leiter Weiterbildung&quot;/&gt;&lt;Field Name=&quot;DirectPhone&quot; Value=&quot;+41 41 349 34 93&quot;/&gt;&lt;Field Name=&quot;EMail&quot; Value=&quot;daniel.mueller@hochschuleluzern.ch&quot;/&gt;&lt;Field Name=&quot;SignatureHighResBW&quot; Value=&quot;%Signatures%\AA.600dpi.BW.700.300.jpg&quot;/&gt;&lt;/DocProp&gt;&lt;DocProp UID=&quot;2003061115381095709037&quot; EntryUID=&quot;2003121817293296325874&quot;&gt;&lt;Field Name=&quot;IDName&quot; Value=&quot;(Leer)&quot;/&gt;&lt;/DocProp&gt;&lt;DocProp UID=&quot;2004112217333376588294&quot; EntryUID=&quot;2004123010144120300001&quot;&gt;&lt;Field UID=&quot;2005042611175985034679&quot; Name=&quot;DokumentTyp&quot; Value=&quot;&quot;/&gt;&lt;/DocProp&gt;&lt;/DocProps&gt;_x000d_"/>
    <w:docVar w:name="OawDocumentLanguageID" w:val="2055"/>
    <w:docVar w:name="OawDocumentStatus" w:val="default"/>
    <w:docVar w:name="OawFormulasInDocument" w:val="0"/>
    <w:docVar w:name="OawMenusDef" w:val="&lt;MenusDef xmlns:xsi=&quot;http://www.w3.org/2001/XMLSchema-instance&quot; xsi:noNamespaceSchemaLocation=&quot;MenusDef_1.xsd&quot; SchemaVersion=&quot;1&quot;&gt;_x000d_&lt;Item Type=&quot;SubMenu&quot; IDName=&quot;Styles&quot;&gt;_x000d_&lt;Item Type=&quot;Button&quot; IDName=&quot;DefaultParagraphFont&quot;  Icon=&quot;3114&quot; Label=&quot;Standard&quot; Command=&quot;StyleApply&quot; Parameter=&quot;-66&quot;/&gt;_x000d_&lt;Item Type=&quot;Button&quot; IDName=&quot;Strong&quot;  Icon=&quot;3114&quot; Label=&quot;Stark hervorheben&quot; Command=&quot;StyleApply&quot; Parameter=&quot;-88&quot;/&gt;_x000d_&lt;Item Type=&quot;Button&quot; IDName=&quot;Emphasis&quot;  Icon=&quot;3114&quot; Label=&quot;Schwach hervorheben&quot; Command=&quot;StyleApply&quot; Parameter=&quot;-89&quot;/&gt;_x000d_&lt;Item Type=&quot;Separator&quot;/&gt;_x000d_&lt;Item Type=&quot;Button&quot; IDName=&quot;Normal&quot; Icon=&quot;3546&quot; Label=&quot;Standard&quot; Command=&quot;StyleApply&quot; Parameter=&quot;-1&quot;/&gt;_x000d_&lt;Item Type=&quot;Button&quot; IDName=&quot;Normal (together)&quot; Icon=&quot;3546&quot; Label=&quot;Absatz zusammenhalten&quot; Command=&quot;StyleApply&quot; Parameter=&quot;TextTogether&quot;/&gt;_x000d_&lt;Item Type=&quot;Button&quot; IDName=&quot;Subject&quot; Icon=&quot;3546&quot; Label=&quot;Betreff&quot; Command=&quot;StyleApply&quot; Parameter=&quot;Subject&quot;/&gt;_x000d_&lt;Item Type=&quot;Button&quot; IDName=&quot;Title&quot; Icon=&quot;3546&quot; Label=&quot;Titel&quot; Command=&quot;StyleApply&quot; Parameter=&quot;-63&quot;/&gt;_x000d_&lt;Item Type=&quot;Button&quot; IDName=&quot;MinutesTitle&quot; Icon=&quot;3546&quot; Label=&quot;Protokollthema Überschrift&quot; Command=&quot;StyleApply&quot; Parameter=&quot;MinutesTitle&quot;/&gt;_x000d_&lt;Item Type=&quot;Separator&quot;/&gt;_x000d_&lt;Item Type=&quot;Button&quot; IDName=&quot;Heading1&quot; Icon=&quot;3546&quot; Label=&quot;Ueberschrift 1&quot; Command=&quot;StyleApply&quot; Parameter=&quot;-2&quot;/&gt;_x000d_&lt;Item Type=&quot;Button&quot; IDName=&quot;Heading2&quot; Icon=&quot;3546&quot; Label=&quot;Ueberschrift 2&quot; Command=&quot;StyleApply&quot; Parameter=&quot;-3&quot;/&gt;_x000d_&lt;Item Type=&quot;Button&quot; IDName=&quot;Heading3&quot; Icon=&quot;3546&quot; Label=&quot;Ueberschrift 3&quot; Command=&quot;StyleApply&quot; Parameter=&quot;-4&quot;/&gt;_x000d_&lt;Item Type=&quot;Separator&quot;/&gt;_x000d_&lt;Item Type=&quot;Button&quot; IDName=&quot;ListBullet&quot; Icon=&quot;3546&quot; Label=&quot;Liste mit Symbolen&quot; Command=&quot;StyleApply&quot; Parameter=&quot;ListWithSymbols&quot;/&gt;_x000d_&lt;Item Type=&quot;Button&quot; IDName=&quot;ListNumber&quot; Icon=&quot;3546&quot; Label=&quot;Liste mit Nummern&quot; Command=&quot;StyleApply&quot; Parameter=&quot;-50&quot;/&gt;_x000d_&lt;Item Type=&quot;Button&quot; IDName=&quot;ListCheckBox&quot; Icon=&quot;3546&quot; Label=&quot;Liste mit Checkboxen&quot; Command=&quot;StyleApply&quot; Parameter=&quot;ListWithCheckboxes&quot;/&gt;_x000d_&lt;Item Type=&quot;Button&quot; IDName=&quot;ListWithLetters&quot; Icon=&quot;3546&quot; Label=&quot;Liste mit Buchstaben&quot; Command=&quot;StyleApply&quot; Parameter=&quot;ListWithLetters&quot;/&gt;_x000d_&lt;Item Type=&quot;Button&quot; IDName=&quot;Topic300&quot; Icon=&quot;3546&quot; Label=&quot;Themenblock 315&quot; Command=&quot;StyleApply&quot; Parameter=&quot;Topic315&quot;/&gt;_x000d_&lt;Item Type=&quot;Button&quot; IDName=&quot;Topic600&quot; Icon=&quot;3546&quot; Label=&quot;Themenblock 630&quot; Command=&quot;StyleApply&quot; Parameter=&quot;Topic630&quot;/&gt;_x000d_&lt;Item Type=&quot;Button&quot; IDName=&quot;Topic900&quot; Icon=&quot;3546&quot; Label=&quot;Themenblock 945&quot; Command=&quot;StyleApply&quot; Parameter=&quot;Topic945&quot;/&gt;_x000d_&lt;/Item&gt;_x000d_&lt;/MenusDef&gt;"/>
    <w:docVar w:name="OawNumPages" w:val="3"/>
    <w:docVar w:name="OawOMS" w:val="&lt;OawOMS&gt;&lt;send profileUID=&quot;2003010711200895123470110&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241910601803&quot;&gt;&lt;mail&gt;&lt;to&gt;&lt;/to&gt;&lt;cc&gt;&lt;/cc&gt;&lt;bcc&gt;&lt;/bcc&gt;&lt;subject&gt;&lt;/subject&gt;&lt;body&gt;&lt;/body&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end profileUID=&quot;2006121210395821292110&quot;&gt;&lt;mail&gt;&lt;to&gt;&lt;value type=&quot;OawDocProperty&quot; name=&quot;Recipient.EMail&quot;&gt;&lt;separator text=&quot;&quot;&gt;&lt;/separator&gt;&lt;format text=&quot;&quot;&gt;&lt;/format&gt;&lt;/value&gt;&lt;/to&gt;&lt;cc&gt;&lt;/cc&gt;&lt;bcc&gt;&lt;/bcc&gt;&lt;subject&gt;&lt;value type=&quot;OawBookmark&quot; name=&quot;Subject&quot;&gt;&lt;separator text=&quot;&quot;&gt;&lt;/separator&gt;&lt;format text=&quot;&quot;&gt;&lt;/format&gt;&lt;/value&gt;&lt;/subject&gt;&lt;body&gt;&lt;value type=&quot;OawBookmark&quot; name=&quot;RecipientIntroduction&quot;&gt;&lt;separator text=&quot;%CrLf%%CrLf%&quot;&gt;&lt;/separator&gt;&lt;format text=&quot;&quot;&gt;&lt;/format&gt;&lt;/value&gt;&lt;value type=&quot;OawLanguage&quot; name=&quot;Email.Text01&quot;&gt;&lt;separator text=&quot;&quot;&gt;&lt;/separator&gt;&lt;format text=&quot;&quot;&gt;&lt;/format&gt;&lt;/value&gt;&lt;value type=&quot;OawBookmark&quot; name=&quot;Subject&quot;&gt;&lt;separator text=&quot;&quot;&gt;&lt;/separator&gt;&lt;format text=&quot;&quot;&gt;&lt;/format&gt;&lt;/value&gt;&lt;value type=&quot;OawLanguage&quot; name=&quot;Email.Text02&quot;&gt;&lt;separator text=&quot;%CrLf%%CrLf%&quot;&gt;&lt;/separator&gt;&lt;format text=&quot;&quot;&gt;&lt;/format&gt;&lt;/value&gt;&lt;value type=&quot;OawBookmark&quot; name=&quot;RecipientClosing&quot;&gt;&lt;separator text=&quot;%CrLf%%CrLf%&quot;&gt;&lt;/separator&gt;&lt;format text=&quot;&quot;&gt;&lt;/format&gt;&lt;/value&gt;&lt;value type=&quot;OawDocProperty&quot; name=&quot;Signature1.Name&quot;&gt;&lt;separator text=&quot;%CrLf%&quot;&gt;&lt;/separator&gt;&lt;format text=&quot;&quot;&gt;&lt;/format&gt;&lt;/value&gt;&lt;value type=&quot;OawDocProperty&quot; name=&quot;Signature1.Function&quot;&gt;&lt;separator text=&quot;%CrLf%%CrLf%&quot;&gt;&lt;/separator&gt;&lt;format text=&quot;&quot;&gt;&lt;/format&gt;&lt;/value&gt;&lt;value type=&quot;OawDocProperty&quot; name=&quot;Organisation.Address1&quot;&gt;&lt;separator text=&quot;%CrLf%&quot;&gt;&lt;/separator&gt;&lt;format text=&quot;&quot;&gt;&lt;/format&gt;&lt;/value&gt;&lt;value type=&quot;OawDocProperty&quot; name=&quot;Organisation.Address2&quot;&gt;&lt;separator text=&quot;%CrLf%&quot;&gt;&lt;/separator&gt;&lt;format text=&quot;&quot;&gt;&lt;/format&gt;&lt;/value&gt;&lt;value type=&quot;OawDocProperty&quot; name=&quot;Organisation.Address3&quot;&gt;&lt;separator text=&quot;%CrLf%&quot;&gt;&lt;/separator&gt;&lt;format text=&quot;&quot;&gt;&lt;/format&gt;&lt;/value&gt;&lt;value type=&quot;OawDocProperty&quot; name=&quot;Organisation.Address4&quot;&gt;&lt;separator text=&quot;%CrLf%&quot;&gt;&lt;/separator&gt;&lt;format text=&quot;&quot;&gt;&lt;/format&gt;&lt;/value&gt;&lt;/body&gt;&lt;/mail&gt;&lt;word&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word&gt;&lt;PDF&gt;&lt;keywords&gt;&lt;/keywords&gt;&lt;comments&gt;&lt;/comments&gt;&lt;hyperlinkBase&gt;&lt;/hyperlinkBase&gt;&lt;title&gt;&lt;value type=&quot;OawDocProperty&quot; name=&quot;CustomField.DocumentType&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Organisation.Address1&quot;&gt;&lt;separator text=&quot;&quot;&gt;&lt;/separator&gt;&lt;format text=&quot;&quot;&gt;&lt;/format&gt;&lt;/value&gt;&lt;/company&gt;&lt;category&gt;&lt;/category&gt;&lt;fileName&gt;&lt;value type=&quot;OawBookmark&quot; name=&quot;Subject&quot;&gt;&lt;separator text=&quot;&quot;&gt;&lt;/separator&gt;&lt;format text=&quot;&quot;&gt;&lt;/format&gt;&lt;/value&gt;&lt;/fileName&gt;&lt;/PDF&gt;&lt;/send&gt;&lt;save profileUID=&quot;2006120514401556040061&quot;&gt;&lt;word&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category&gt;&lt;/category&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save profileUID=&quot;2006121210441235887611&quot;&gt;&lt;word&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word&gt;&lt;PDF&gt;&lt;fileName&gt;&lt;value type=&quot;OawBookmark&quot; name=&quot;Subject&quot;&gt;&lt;separator text=&quot;&quot;&gt;&lt;/separator&gt;&lt;format text=&quot;&quot;&gt;&lt;/format&gt;&lt;/value&gt;&lt;/fileName&gt;&lt;title&gt;&lt;value type=&quot;OawLanguage&quot; name=&quot;Doc.Script&quot;&gt;&lt;separator text=&quot;&quot;&gt;&lt;/separator&gt;&lt;format text=&quot;&quot;&gt;&lt;/format&gt;&lt;/value&gt;&lt;/title&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manager&gt;&lt;value type=&quot;OawDocProperty&quot; name=&quot;Contactperson.Name&quot;&gt;&lt;separator text=&quot;&quot;&gt;&lt;/separator&gt;&lt;format text=&quot;&quot;&gt;&lt;/format&gt;&lt;/value&gt;&lt;/manager&gt;&lt;company&gt;&lt;value type=&quot;OawDocProperty&quot; name=&quot;Signature1.OrganisationUnit&quot;&gt;&lt;separator text=&quot;,%space%&quot;&gt;&lt;/separator&gt;&lt;format text=&quot;&quot;&gt;&lt;/format&gt;&lt;/value&gt;&lt;value type=&quot;OawDocProperty&quot; name=&quot;Signature1.SchoolPart&quot;&gt;&lt;separator text=&quot;&quot;&gt;&lt;/separator&gt;&lt;format text=&quot;&quot;&gt;&lt;/format&gt;&lt;/value&gt;&lt;/company&gt;&lt;/PDF&gt;&lt;/save&gt;&lt;/OawOMS&gt;_x000d_"/>
    <w:docVar w:name="oawPaperSize" w:val="7"/>
    <w:docVar w:name="OawPrint.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60614150123456789&quot;&gt;&lt;SQL&gt;SELECT Value, UID FROM Data WHERE LCID = '%WhereLCID%';&lt;/SQL&gt;&lt;OawDocProperty name=&quot;Outputprofile.InternalPath&quot; field=&quot;Outputprofile.InternalPath&quot;/&gt;&lt;/documentProperty&gt;&lt;documentProperty UID=&quot;&quot;&gt;&lt;Fields List=&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60614150123456789&quot;&gt;&lt;SQL&gt;SELECT Value, UID FROM Data WHERE LCID = '%WhereLCID%';&lt;/SQL&gt;&lt;OawDocProperty name=&quot;Outputprofile.DraftPathTime&quot; field=&quot;Outputprofile.DraftPathTim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2006120711380151760646" w:val="&lt;source&gt;&lt;documentProperty UID=&quot;&quot;&gt;&lt;Fields List=&quot;&quot;/&gt;&lt;OawPicture name=&quot;Organisation.LogoLarge&quot; field=&quot;&quot; UID=&quot;2007080614125898476083&quot; top=&quot;0&quot; left=&quot;0&quot; relativeHorizontalPosition=&quot;1&quot; relativeVerticalPosition=&quot;1&quot; horizontalAdjustment=&quot;0&quot; verticalAdjustment=&quot;0&quot; anchorBookmark=&quot;LogoP1&quot;/&gt;&lt;OawDocProperty name=&quot;Outputprofile.InternalPath&quot; field=&quot;&quot;/&gt;&lt;OawDocProperty name=&quot;Outputprofile.DraftPathTime&quot; field=&quot;&quot;/&gt;&lt;OawPicture name=&quot;Organisation.LogoOhneEFQM&quot; field=&quot;&quot; UID=&quot;2007080810342414363444&quot; top=&quot;2770&quot; left=&quot;0&quot; relativeHorizontalPosition=&quot;1&quot; relativeVerticalPosition=&quot;1&quot; horizontalAdjustment=&quot;0&quot; verticalAdjustment=&quot;0&quot; anchorBookmark=&quot;LogoP1&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2122011014149059130932&quot;&gt;&lt;Fields List=&quot;LogoSmall&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erTray.2003010711185094343750537" w:val="&lt;empty/&gt;"/>
    <w:docVar w:name="OawPrinterTray.2004040214370529854396" w:val="&lt;empty/&gt;"/>
    <w:docVar w:name="OawPrinterTray.2006120711380151760646" w:val="section.1.firstpage:=2003061718064858105452;section.1.otherpages:=2003061718064858105452;section.2.firstpage:=2007092109475771537166;section.2.otherpages:=2007092109475771537166;"/>
    <w:docVar w:name="OawPrinterTray.4" w:val="&lt;empty/&gt;"/>
    <w:docVar w:name="OawPrintRestore.2003010711185094343750537"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4040214370529854396"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2006120711380151760646" w:val="&lt;source&gt;&lt;documentProperty UID=&quot;2002122011014149059130932&quot;&gt;&lt;Fields List=&quot;LogoLarge|LogoSmall|LogoOhneEFQM&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OawPicture name=&quot;Organisation.LogoOhneEFQM&quot; field=&quot;LogoOhneEFQM&quot; UID=&quot;2007080810342414363444&quot; top=&quot;2770&quot; left=&quot;0&quot; relativeHorizontalPosition=&quot;1&quot; relativeVerticalPosition=&quot;1&quot; horizontalAdjustment=&quot;0&quot; verticalAdjustment=&quot;0&quot; anchorBookmark=&quot;LogoP1&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intRestore.4"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ProjectID" w:val="HSLUCH"/>
    <w:docVar w:name="OawSav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051440155604006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aveRestore.2006121210441235887611"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0"/>
    <w:docVar w:name="OawSelectedSource.2004112217290390304928" w:val="&lt;empty/&gt;"/>
    <w:docVar w:name="OawSelectedSource.2004112217333376588294" w:val="0"/>
    <w:docVar w:name="OawSelectedSource.2006040509495284662868" w:val="&lt;empty/&gt;"/>
    <w:docVar w:name="OawSend.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documentProperty&gt;&lt;documentProperty UID=&quot;2002122010583847234010578&quot;&gt;&lt;Fields List=&quot;SignatureHighResBW&quot;/&gt;&lt;OawPicture name=&quot;Signature1&quot; field=&quot;SignatureHighResBW&quot; UID=&quot;2007080811584278103525&quot; top=&quot;-150&quot; left=&quot;-100&quot; relativeHorizontalPosition=&quot;0&quot; relativeVerticalPosition=&quot;2&quot; horizontalAdjustment=&quot;0&quot; verticalAdjustment=&quot;0&quot; anchorBookmark=&quot;Signature&quot;/&gt;&lt;/documentProperty&gt;&lt;documentProperty UID=&quot;2003061115381095709037&quot;&gt;&lt;Fields List=&quot;SignatureHighResBW&quot;/&gt;&lt;OawPicture name=&quot;Signature2&quot; field=&quot;SignatureHighResBW&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0514175878093883"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SendRestore.2006121210395821292110" w:val="&lt;source&gt;&lt;documentProperty UID=&quot;2002122011014149059130932&quot;&gt;&lt;Fields List=&quot;LogoLarge|LogoSmall&quot;/&gt;&lt;OawPicture name=&quot;Organisation.LogoLarge&quot; field=&quot;LogoLarge&quot; UID=&quot;2007080614125898476083&quot; top=&quot;0&quot; left=&quot;0&quot; relativeHorizontalPosition=&quot;1&quot; relativeVerticalPosition=&quot;1&quot; horizontalAdjustment=&quot;0&quot; verticalAdjustment=&quot;0&quot; anchorBookmark=&quot;LogoP1&quot;/&gt;&lt;OawPicture name=&quot;Organisation.LogoSmall&quot; field=&quot;LogoSmall&quot; UID=&quot;2007080614301815161019&quot; top=&quot;0&quot; left=&quot;0&quot; relativeHorizontalPosition=&quot;1&quot; relativeVerticalPosition=&quot;1&quot; horizontalAdjustment=&quot;0&quot; verticalAdjustment=&quot;0&quot; anchorBookmark=&quot;LogoPn&quot;/&gt;&lt;/documentProperty&gt;&lt;documentProperty UID=&quot;&quot;&gt;&lt;Fields List=&quot;&quot;/&gt;&lt;OawDocProperty name=&quot;Outputprofile.InternalPath&quot; field=&quot;&quot;/&gt;&lt;OawDocProperty name=&quot;Outputprofile.DraftPathTime&quot; field=&quot;&quot;/&gt;&lt;OawPicture name=&quot;Signature1&quot; field=&quot;&quot; UID=&quot;2007080811584278103525&quot; top=&quot;-150&quot; left=&quot;-100&quot; relativeHorizontalPosition=&quot;0&quot; relativeVerticalPosition=&quot;2&quot; horizontalAdjustment=&quot;0&quot; verticalAdjustment=&quot;0&quot; anchorBookmark=&quot;Signature&quot;/&gt;&lt;OawPicture name=&quot;Signature2&quot; field=&quot;&quot; UID=&quot;2007080812583857137488&quot; top=&quot;-150&quot; left=&quot;650&quot; relativeHorizontalPosition=&quot;0&quot; relativeVerticalPosition=&quot;2&quot; horizontalAdjustment=&quot;0&quot; verticalAdjustment=&quot;0&quot; anchorBookmark=&quot;Signature&quot;/&gt;&lt;/documentProperty&gt;&lt;documentProperty UID=&quot;2003070216009988776655&quot;&gt;&lt;OawDocProperty name=&quot;BM_Subject&quot; field=&quot;Subject&quot;/&gt;&lt;OawDocProperty name=&quot;BM_Text&quot; field=&quot;Text&quot;/&gt;&lt;OawDocProperty name=&quot;BM_Enclosures&quot; field=&quot;Enclosures&quot;/&gt;&lt;OawDocProperty name=&quot;BM_DocumentType&quot; field=&quot;DocumentType&quot;/&gt;&lt;/documentProperty&gt;&lt;/source&gt;"/>
    <w:docVar w:name="OawTemplateProperties" w:val="password:=&lt;Semicolon/&gt;MnO`rrvnqc.=;jumpToFirstField:=1;dotReverenceRemove:=1;resizeA4Letter:=0;showAllNoteItems:=0;CharCodeChecked:=;CharCodeUnchecked:=;WizardSteps:=0|1|4;DocumentTitle:=;DisplayName:=&lt;translate&gt;Template.Script&lt;/translate&gt;;ID:=;"/>
    <w:docVar w:name="OawTemplatePropertiesXML" w:val="&lt;TemplateProperties&gt;&lt;RecipientFields&gt;&lt;Field UID=&quot;2004031514034574120309&quot; Label=&quot;&quot;/&gt;&lt;Field UID=&quot;2004031181448127964532&quot; Label=&quot;&quot;/&gt;&lt;Field UID=&quot;2004031181449458765301&quot; Label=&quot;&quot;/&gt;&lt;/RecipientFields&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Content.Subject&amp;lt;/translate&amp;gt;&quot; Style=&quot;Subject&quot;/&gt;_x000d_&lt;Bookmark Name=&quot;Text&quot; Label=&quot;&amp;lt;translate&amp;gt;SmartContent.Text&amp;lt;/translate&amp;gt;&quot;/&gt;_x000d_&lt;Bookmark Name=&quot;Enclosures&quot; Label=&quot;&amp;lt;translate&amp;gt;SmartContent.Enclosures&amp;lt;/translate&amp;gt;&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Subject&quot;/&gt;_x000d_&lt;Bookmark Name=&quot;Text&quot; Label=&quot;&amp;lt;translate&amp;gt;SmartTemplate.Text&amp;lt;/translate&amp;gt;&quot;/&gt;_x000d_&lt;Bookmark Name=&quot;Enclosures&quot; Label=&quot;&amp;lt;translate&amp;gt;SmartTemplate.Enclosures&amp;lt;/translate&amp;gt;&quot; Style=&quot;Enclosures&quot;/&gt;_x000d_&lt;Bookmark Name=&quot;Script&quot; Label=&quot;&amp;lt;translate&amp;gt;SmartTemplate.Script&amp;lt;/translate&amp;gt;&quot;/&gt;_x000d_&lt;/TemplPropsStm&gt;"/>
    <w:docVar w:name="OawVersionPicture.2007080614125898476083" w:val="hslu_d.wi.g.2100.500.wmf;2007.10.11-17:14:47"/>
    <w:docVar w:name="OawVersionPicture.2007080614301815161019" w:val="hslu_d.wi.k.2100.250.wmf;2007.10.11-17:14:47"/>
    <w:docVar w:name="OawVersionPicture.2007080810342414363444" w:val="hslu_allgemein.f.2100.200.wmf;2007.10.11-17:14:46"/>
  </w:docVars>
  <w:rsids>
    <w:rsidRoot w:val="0073511A"/>
    <w:rsid w:val="00001428"/>
    <w:rsid w:val="00001FEA"/>
    <w:rsid w:val="00002CF4"/>
    <w:rsid w:val="000044E0"/>
    <w:rsid w:val="00004F52"/>
    <w:rsid w:val="00005578"/>
    <w:rsid w:val="00005BA3"/>
    <w:rsid w:val="00007210"/>
    <w:rsid w:val="000119B1"/>
    <w:rsid w:val="00011CC0"/>
    <w:rsid w:val="000123D4"/>
    <w:rsid w:val="00012FB6"/>
    <w:rsid w:val="000130ED"/>
    <w:rsid w:val="000154E2"/>
    <w:rsid w:val="00015A2E"/>
    <w:rsid w:val="00015C00"/>
    <w:rsid w:val="00016E10"/>
    <w:rsid w:val="00021302"/>
    <w:rsid w:val="000235EE"/>
    <w:rsid w:val="00024E62"/>
    <w:rsid w:val="00040FD6"/>
    <w:rsid w:val="0004599B"/>
    <w:rsid w:val="0005016F"/>
    <w:rsid w:val="0005055C"/>
    <w:rsid w:val="0005144E"/>
    <w:rsid w:val="0005148F"/>
    <w:rsid w:val="0005340F"/>
    <w:rsid w:val="00053EE6"/>
    <w:rsid w:val="000564D2"/>
    <w:rsid w:val="00056822"/>
    <w:rsid w:val="00056D18"/>
    <w:rsid w:val="0005789A"/>
    <w:rsid w:val="0006172A"/>
    <w:rsid w:val="00061DA6"/>
    <w:rsid w:val="000628A9"/>
    <w:rsid w:val="00065EAF"/>
    <w:rsid w:val="00065F14"/>
    <w:rsid w:val="0007290B"/>
    <w:rsid w:val="0007646A"/>
    <w:rsid w:val="00077B6A"/>
    <w:rsid w:val="000823A8"/>
    <w:rsid w:val="00082F44"/>
    <w:rsid w:val="000910A2"/>
    <w:rsid w:val="0009193E"/>
    <w:rsid w:val="000924DE"/>
    <w:rsid w:val="00096F2D"/>
    <w:rsid w:val="00097053"/>
    <w:rsid w:val="00097C9D"/>
    <w:rsid w:val="000A1C9D"/>
    <w:rsid w:val="000A576D"/>
    <w:rsid w:val="000A5E89"/>
    <w:rsid w:val="000A67FE"/>
    <w:rsid w:val="000A76DC"/>
    <w:rsid w:val="000A7BE1"/>
    <w:rsid w:val="000B145C"/>
    <w:rsid w:val="000B1B41"/>
    <w:rsid w:val="000B344C"/>
    <w:rsid w:val="000B4859"/>
    <w:rsid w:val="000B55AB"/>
    <w:rsid w:val="000B55F2"/>
    <w:rsid w:val="000B7FBB"/>
    <w:rsid w:val="000C024F"/>
    <w:rsid w:val="000C1C8C"/>
    <w:rsid w:val="000C2489"/>
    <w:rsid w:val="000C6951"/>
    <w:rsid w:val="000D19B3"/>
    <w:rsid w:val="000E1AAB"/>
    <w:rsid w:val="000E77DD"/>
    <w:rsid w:val="000F151E"/>
    <w:rsid w:val="000F17CB"/>
    <w:rsid w:val="000F3291"/>
    <w:rsid w:val="000F4515"/>
    <w:rsid w:val="000F6488"/>
    <w:rsid w:val="000F79CA"/>
    <w:rsid w:val="00100419"/>
    <w:rsid w:val="00102E1B"/>
    <w:rsid w:val="00103253"/>
    <w:rsid w:val="001038D9"/>
    <w:rsid w:val="00105406"/>
    <w:rsid w:val="00111545"/>
    <w:rsid w:val="001116E8"/>
    <w:rsid w:val="00111B9F"/>
    <w:rsid w:val="0011370B"/>
    <w:rsid w:val="00114840"/>
    <w:rsid w:val="001162A3"/>
    <w:rsid w:val="001242F3"/>
    <w:rsid w:val="001257AE"/>
    <w:rsid w:val="00125C5C"/>
    <w:rsid w:val="001345F3"/>
    <w:rsid w:val="001349C9"/>
    <w:rsid w:val="00136893"/>
    <w:rsid w:val="0014030C"/>
    <w:rsid w:val="001421F8"/>
    <w:rsid w:val="00142235"/>
    <w:rsid w:val="00144639"/>
    <w:rsid w:val="00144B74"/>
    <w:rsid w:val="00145E15"/>
    <w:rsid w:val="00146998"/>
    <w:rsid w:val="00146AA3"/>
    <w:rsid w:val="00153962"/>
    <w:rsid w:val="001543B5"/>
    <w:rsid w:val="001553F4"/>
    <w:rsid w:val="0015612E"/>
    <w:rsid w:val="0015654E"/>
    <w:rsid w:val="00156D99"/>
    <w:rsid w:val="00156F1E"/>
    <w:rsid w:val="0015731B"/>
    <w:rsid w:val="00157781"/>
    <w:rsid w:val="0016621E"/>
    <w:rsid w:val="0016662B"/>
    <w:rsid w:val="001671F4"/>
    <w:rsid w:val="00170A59"/>
    <w:rsid w:val="00172594"/>
    <w:rsid w:val="00173AF0"/>
    <w:rsid w:val="00173B31"/>
    <w:rsid w:val="00175448"/>
    <w:rsid w:val="00175A97"/>
    <w:rsid w:val="001762BB"/>
    <w:rsid w:val="0017688D"/>
    <w:rsid w:val="00180884"/>
    <w:rsid w:val="00181B8B"/>
    <w:rsid w:val="00181FEF"/>
    <w:rsid w:val="00183D58"/>
    <w:rsid w:val="0018490E"/>
    <w:rsid w:val="00187A82"/>
    <w:rsid w:val="00191F2B"/>
    <w:rsid w:val="0019329B"/>
    <w:rsid w:val="001A0D83"/>
    <w:rsid w:val="001A1AF5"/>
    <w:rsid w:val="001A7844"/>
    <w:rsid w:val="001B04AE"/>
    <w:rsid w:val="001B16E5"/>
    <w:rsid w:val="001B5031"/>
    <w:rsid w:val="001C027B"/>
    <w:rsid w:val="001C371A"/>
    <w:rsid w:val="001C6A6C"/>
    <w:rsid w:val="001D034D"/>
    <w:rsid w:val="001D09E2"/>
    <w:rsid w:val="001D0D54"/>
    <w:rsid w:val="001D1820"/>
    <w:rsid w:val="001D5097"/>
    <w:rsid w:val="001D597B"/>
    <w:rsid w:val="001D7E21"/>
    <w:rsid w:val="001E22F2"/>
    <w:rsid w:val="001E3C38"/>
    <w:rsid w:val="001E55ED"/>
    <w:rsid w:val="001E5796"/>
    <w:rsid w:val="001E74E7"/>
    <w:rsid w:val="001F0C03"/>
    <w:rsid w:val="001F6863"/>
    <w:rsid w:val="001F6D85"/>
    <w:rsid w:val="001F7CF3"/>
    <w:rsid w:val="00201F68"/>
    <w:rsid w:val="00203C8F"/>
    <w:rsid w:val="00203F3D"/>
    <w:rsid w:val="002041EC"/>
    <w:rsid w:val="00204767"/>
    <w:rsid w:val="00205335"/>
    <w:rsid w:val="0020613D"/>
    <w:rsid w:val="00206517"/>
    <w:rsid w:val="00207483"/>
    <w:rsid w:val="00210547"/>
    <w:rsid w:val="0021321F"/>
    <w:rsid w:val="00217D76"/>
    <w:rsid w:val="00221537"/>
    <w:rsid w:val="002254D5"/>
    <w:rsid w:val="00226F42"/>
    <w:rsid w:val="002315B5"/>
    <w:rsid w:val="00231C6B"/>
    <w:rsid w:val="00232273"/>
    <w:rsid w:val="00233266"/>
    <w:rsid w:val="00233E30"/>
    <w:rsid w:val="002378B8"/>
    <w:rsid w:val="00240458"/>
    <w:rsid w:val="0024192B"/>
    <w:rsid w:val="00243200"/>
    <w:rsid w:val="00246D3C"/>
    <w:rsid w:val="002507EB"/>
    <w:rsid w:val="00253A7F"/>
    <w:rsid w:val="00254CF8"/>
    <w:rsid w:val="0025680A"/>
    <w:rsid w:val="0025725E"/>
    <w:rsid w:val="0025737A"/>
    <w:rsid w:val="00257D70"/>
    <w:rsid w:val="00260B39"/>
    <w:rsid w:val="002628FA"/>
    <w:rsid w:val="002645DC"/>
    <w:rsid w:val="002655EE"/>
    <w:rsid w:val="0026584C"/>
    <w:rsid w:val="00265BBB"/>
    <w:rsid w:val="00266496"/>
    <w:rsid w:val="00266A1C"/>
    <w:rsid w:val="00266CAF"/>
    <w:rsid w:val="0026795B"/>
    <w:rsid w:val="00271318"/>
    <w:rsid w:val="00271915"/>
    <w:rsid w:val="002727C3"/>
    <w:rsid w:val="00276E6C"/>
    <w:rsid w:val="002773E4"/>
    <w:rsid w:val="002826C9"/>
    <w:rsid w:val="0028409B"/>
    <w:rsid w:val="002862F6"/>
    <w:rsid w:val="00287A9C"/>
    <w:rsid w:val="002910C7"/>
    <w:rsid w:val="0029330C"/>
    <w:rsid w:val="002A12AA"/>
    <w:rsid w:val="002A2F40"/>
    <w:rsid w:val="002A4955"/>
    <w:rsid w:val="002A49DB"/>
    <w:rsid w:val="002A53F6"/>
    <w:rsid w:val="002A62E3"/>
    <w:rsid w:val="002A7028"/>
    <w:rsid w:val="002A7841"/>
    <w:rsid w:val="002B395A"/>
    <w:rsid w:val="002B3964"/>
    <w:rsid w:val="002B483B"/>
    <w:rsid w:val="002B6E80"/>
    <w:rsid w:val="002B73A8"/>
    <w:rsid w:val="002B7735"/>
    <w:rsid w:val="002C1D9A"/>
    <w:rsid w:val="002C3364"/>
    <w:rsid w:val="002C3897"/>
    <w:rsid w:val="002C5362"/>
    <w:rsid w:val="002C5BD7"/>
    <w:rsid w:val="002C6A02"/>
    <w:rsid w:val="002C7CF4"/>
    <w:rsid w:val="002D109E"/>
    <w:rsid w:val="002D19AF"/>
    <w:rsid w:val="002D2017"/>
    <w:rsid w:val="002D3488"/>
    <w:rsid w:val="002D4354"/>
    <w:rsid w:val="002D7C5C"/>
    <w:rsid w:val="002E05C1"/>
    <w:rsid w:val="002E0A07"/>
    <w:rsid w:val="002E7357"/>
    <w:rsid w:val="002F3A1E"/>
    <w:rsid w:val="002F694B"/>
    <w:rsid w:val="0030355A"/>
    <w:rsid w:val="00306110"/>
    <w:rsid w:val="00310369"/>
    <w:rsid w:val="00310505"/>
    <w:rsid w:val="00313524"/>
    <w:rsid w:val="00313BB2"/>
    <w:rsid w:val="00321CB7"/>
    <w:rsid w:val="003223FF"/>
    <w:rsid w:val="00322D36"/>
    <w:rsid w:val="0032754B"/>
    <w:rsid w:val="003311C3"/>
    <w:rsid w:val="00332715"/>
    <w:rsid w:val="003342EB"/>
    <w:rsid w:val="00334B41"/>
    <w:rsid w:val="00335B07"/>
    <w:rsid w:val="0033758F"/>
    <w:rsid w:val="00340262"/>
    <w:rsid w:val="00342F91"/>
    <w:rsid w:val="0034709B"/>
    <w:rsid w:val="0034765D"/>
    <w:rsid w:val="003523B3"/>
    <w:rsid w:val="00357B7E"/>
    <w:rsid w:val="00357DE4"/>
    <w:rsid w:val="0036264B"/>
    <w:rsid w:val="003638E1"/>
    <w:rsid w:val="00364BD8"/>
    <w:rsid w:val="0036763C"/>
    <w:rsid w:val="003709F4"/>
    <w:rsid w:val="0037451F"/>
    <w:rsid w:val="00375817"/>
    <w:rsid w:val="00376890"/>
    <w:rsid w:val="00377B56"/>
    <w:rsid w:val="00377D83"/>
    <w:rsid w:val="003806E5"/>
    <w:rsid w:val="0038178B"/>
    <w:rsid w:val="00384D67"/>
    <w:rsid w:val="00386561"/>
    <w:rsid w:val="003879BD"/>
    <w:rsid w:val="0039196F"/>
    <w:rsid w:val="003929EA"/>
    <w:rsid w:val="0039336D"/>
    <w:rsid w:val="003953B4"/>
    <w:rsid w:val="00397ACF"/>
    <w:rsid w:val="003A034E"/>
    <w:rsid w:val="003A350D"/>
    <w:rsid w:val="003A377D"/>
    <w:rsid w:val="003A3956"/>
    <w:rsid w:val="003A3FAA"/>
    <w:rsid w:val="003A4560"/>
    <w:rsid w:val="003A4663"/>
    <w:rsid w:val="003A5C7A"/>
    <w:rsid w:val="003B0D1A"/>
    <w:rsid w:val="003B1CD6"/>
    <w:rsid w:val="003B2395"/>
    <w:rsid w:val="003B3387"/>
    <w:rsid w:val="003B7EDB"/>
    <w:rsid w:val="003C1534"/>
    <w:rsid w:val="003C249E"/>
    <w:rsid w:val="003C3D1F"/>
    <w:rsid w:val="003C43AC"/>
    <w:rsid w:val="003C5498"/>
    <w:rsid w:val="003C73BC"/>
    <w:rsid w:val="003C7F17"/>
    <w:rsid w:val="003D1594"/>
    <w:rsid w:val="003D210E"/>
    <w:rsid w:val="003D2556"/>
    <w:rsid w:val="003D4399"/>
    <w:rsid w:val="003D56BE"/>
    <w:rsid w:val="003D5EFA"/>
    <w:rsid w:val="003D5F22"/>
    <w:rsid w:val="003E03BA"/>
    <w:rsid w:val="003E46AD"/>
    <w:rsid w:val="003E51D9"/>
    <w:rsid w:val="003E521A"/>
    <w:rsid w:val="003E53C8"/>
    <w:rsid w:val="003E7F95"/>
    <w:rsid w:val="003F38DA"/>
    <w:rsid w:val="003F653C"/>
    <w:rsid w:val="003F7C8E"/>
    <w:rsid w:val="00400884"/>
    <w:rsid w:val="00402B5A"/>
    <w:rsid w:val="00403213"/>
    <w:rsid w:val="00404D9F"/>
    <w:rsid w:val="00407474"/>
    <w:rsid w:val="00410ECA"/>
    <w:rsid w:val="00411446"/>
    <w:rsid w:val="00414E5F"/>
    <w:rsid w:val="0041637D"/>
    <w:rsid w:val="0041666B"/>
    <w:rsid w:val="004222F4"/>
    <w:rsid w:val="00424331"/>
    <w:rsid w:val="00425133"/>
    <w:rsid w:val="0042565A"/>
    <w:rsid w:val="00427E29"/>
    <w:rsid w:val="00433BEC"/>
    <w:rsid w:val="00435780"/>
    <w:rsid w:val="00436825"/>
    <w:rsid w:val="00436873"/>
    <w:rsid w:val="00437698"/>
    <w:rsid w:val="004404A7"/>
    <w:rsid w:val="00443F03"/>
    <w:rsid w:val="00444C0F"/>
    <w:rsid w:val="00445963"/>
    <w:rsid w:val="00445CE0"/>
    <w:rsid w:val="004472F7"/>
    <w:rsid w:val="00447E5C"/>
    <w:rsid w:val="00453293"/>
    <w:rsid w:val="00454451"/>
    <w:rsid w:val="004575BA"/>
    <w:rsid w:val="00457B15"/>
    <w:rsid w:val="00461A28"/>
    <w:rsid w:val="00471A74"/>
    <w:rsid w:val="00471F54"/>
    <w:rsid w:val="0047226E"/>
    <w:rsid w:val="0047433B"/>
    <w:rsid w:val="00475BAB"/>
    <w:rsid w:val="0048010E"/>
    <w:rsid w:val="00481655"/>
    <w:rsid w:val="0048393A"/>
    <w:rsid w:val="00484270"/>
    <w:rsid w:val="00485BEE"/>
    <w:rsid w:val="0048601E"/>
    <w:rsid w:val="00486D68"/>
    <w:rsid w:val="004872E6"/>
    <w:rsid w:val="00487D56"/>
    <w:rsid w:val="00487FD0"/>
    <w:rsid w:val="004913B4"/>
    <w:rsid w:val="0049445C"/>
    <w:rsid w:val="00496AEA"/>
    <w:rsid w:val="00496B40"/>
    <w:rsid w:val="004A276A"/>
    <w:rsid w:val="004A6A98"/>
    <w:rsid w:val="004A6F67"/>
    <w:rsid w:val="004B2F5B"/>
    <w:rsid w:val="004B462F"/>
    <w:rsid w:val="004B57D0"/>
    <w:rsid w:val="004B67E5"/>
    <w:rsid w:val="004C0B7C"/>
    <w:rsid w:val="004C3095"/>
    <w:rsid w:val="004C468A"/>
    <w:rsid w:val="004C7699"/>
    <w:rsid w:val="004D1CCA"/>
    <w:rsid w:val="004D3483"/>
    <w:rsid w:val="004E5CA9"/>
    <w:rsid w:val="004F0A93"/>
    <w:rsid w:val="004F2D7D"/>
    <w:rsid w:val="004F2EDD"/>
    <w:rsid w:val="004F340C"/>
    <w:rsid w:val="004F7B16"/>
    <w:rsid w:val="00503979"/>
    <w:rsid w:val="00504A70"/>
    <w:rsid w:val="005062A0"/>
    <w:rsid w:val="005079ED"/>
    <w:rsid w:val="005100BA"/>
    <w:rsid w:val="005108A3"/>
    <w:rsid w:val="0051398E"/>
    <w:rsid w:val="00515FB9"/>
    <w:rsid w:val="005168A9"/>
    <w:rsid w:val="00516DAB"/>
    <w:rsid w:val="00525596"/>
    <w:rsid w:val="00530B1F"/>
    <w:rsid w:val="005319AA"/>
    <w:rsid w:val="00531A95"/>
    <w:rsid w:val="00534CD8"/>
    <w:rsid w:val="005363EC"/>
    <w:rsid w:val="00536601"/>
    <w:rsid w:val="00536B3B"/>
    <w:rsid w:val="00540BFD"/>
    <w:rsid w:val="00543809"/>
    <w:rsid w:val="00543858"/>
    <w:rsid w:val="00545116"/>
    <w:rsid w:val="00545AA8"/>
    <w:rsid w:val="00550F8A"/>
    <w:rsid w:val="005536C2"/>
    <w:rsid w:val="00554636"/>
    <w:rsid w:val="00556E05"/>
    <w:rsid w:val="00556ED2"/>
    <w:rsid w:val="00557113"/>
    <w:rsid w:val="00561471"/>
    <w:rsid w:val="005628DE"/>
    <w:rsid w:val="0056298A"/>
    <w:rsid w:val="00565AEE"/>
    <w:rsid w:val="0057564D"/>
    <w:rsid w:val="00576185"/>
    <w:rsid w:val="00576C2D"/>
    <w:rsid w:val="0057709F"/>
    <w:rsid w:val="00582875"/>
    <w:rsid w:val="00583B72"/>
    <w:rsid w:val="005909C4"/>
    <w:rsid w:val="00590D19"/>
    <w:rsid w:val="00592BF1"/>
    <w:rsid w:val="00592FB9"/>
    <w:rsid w:val="005945C2"/>
    <w:rsid w:val="00595EFC"/>
    <w:rsid w:val="00597F47"/>
    <w:rsid w:val="005A463C"/>
    <w:rsid w:val="005B256F"/>
    <w:rsid w:val="005B4BBB"/>
    <w:rsid w:val="005B60E6"/>
    <w:rsid w:val="005C1028"/>
    <w:rsid w:val="005C1539"/>
    <w:rsid w:val="005C2047"/>
    <w:rsid w:val="005C7F2F"/>
    <w:rsid w:val="005D1707"/>
    <w:rsid w:val="005D3404"/>
    <w:rsid w:val="005D5F6E"/>
    <w:rsid w:val="005D6579"/>
    <w:rsid w:val="005E045D"/>
    <w:rsid w:val="005E110D"/>
    <w:rsid w:val="005E5A04"/>
    <w:rsid w:val="005E5E9F"/>
    <w:rsid w:val="005E7E3B"/>
    <w:rsid w:val="005F30A7"/>
    <w:rsid w:val="005F3141"/>
    <w:rsid w:val="005F555B"/>
    <w:rsid w:val="005F5911"/>
    <w:rsid w:val="00600ADD"/>
    <w:rsid w:val="0060370A"/>
    <w:rsid w:val="0060593B"/>
    <w:rsid w:val="00611BB9"/>
    <w:rsid w:val="0061654C"/>
    <w:rsid w:val="006179C9"/>
    <w:rsid w:val="00622CCC"/>
    <w:rsid w:val="00623C45"/>
    <w:rsid w:val="00625819"/>
    <w:rsid w:val="00625C43"/>
    <w:rsid w:val="00625E78"/>
    <w:rsid w:val="0062667A"/>
    <w:rsid w:val="00626BC0"/>
    <w:rsid w:val="006309EF"/>
    <w:rsid w:val="00630EBD"/>
    <w:rsid w:val="00631323"/>
    <w:rsid w:val="0063352C"/>
    <w:rsid w:val="006356FF"/>
    <w:rsid w:val="00635D5B"/>
    <w:rsid w:val="00636E1C"/>
    <w:rsid w:val="00642BA7"/>
    <w:rsid w:val="006443AF"/>
    <w:rsid w:val="00644DEE"/>
    <w:rsid w:val="00644EBE"/>
    <w:rsid w:val="00650E06"/>
    <w:rsid w:val="006544DD"/>
    <w:rsid w:val="00655C62"/>
    <w:rsid w:val="00657BED"/>
    <w:rsid w:val="006610DA"/>
    <w:rsid w:val="00661E37"/>
    <w:rsid w:val="00663086"/>
    <w:rsid w:val="006639DE"/>
    <w:rsid w:val="00665BF6"/>
    <w:rsid w:val="00667B1B"/>
    <w:rsid w:val="006736E1"/>
    <w:rsid w:val="00674039"/>
    <w:rsid w:val="00674950"/>
    <w:rsid w:val="00675416"/>
    <w:rsid w:val="006768FC"/>
    <w:rsid w:val="00681715"/>
    <w:rsid w:val="0068421E"/>
    <w:rsid w:val="006842DD"/>
    <w:rsid w:val="00687B0D"/>
    <w:rsid w:val="00693729"/>
    <w:rsid w:val="00695292"/>
    <w:rsid w:val="006A071B"/>
    <w:rsid w:val="006A1AF0"/>
    <w:rsid w:val="006A1F7B"/>
    <w:rsid w:val="006A46F8"/>
    <w:rsid w:val="006B131C"/>
    <w:rsid w:val="006B1740"/>
    <w:rsid w:val="006B34D5"/>
    <w:rsid w:val="006B4DE1"/>
    <w:rsid w:val="006B525A"/>
    <w:rsid w:val="006B5E61"/>
    <w:rsid w:val="006B6D85"/>
    <w:rsid w:val="006B6DF1"/>
    <w:rsid w:val="006B70B0"/>
    <w:rsid w:val="006C0469"/>
    <w:rsid w:val="006C0791"/>
    <w:rsid w:val="006C1027"/>
    <w:rsid w:val="006C20DA"/>
    <w:rsid w:val="006C47CA"/>
    <w:rsid w:val="006C47E6"/>
    <w:rsid w:val="006C5FD2"/>
    <w:rsid w:val="006C695E"/>
    <w:rsid w:val="006D2C41"/>
    <w:rsid w:val="006D2D03"/>
    <w:rsid w:val="006D45ED"/>
    <w:rsid w:val="006D647B"/>
    <w:rsid w:val="006D66E9"/>
    <w:rsid w:val="006E0730"/>
    <w:rsid w:val="006E2AE9"/>
    <w:rsid w:val="006E2D08"/>
    <w:rsid w:val="006E38B5"/>
    <w:rsid w:val="006E3B45"/>
    <w:rsid w:val="006E4C03"/>
    <w:rsid w:val="006E5127"/>
    <w:rsid w:val="006E6997"/>
    <w:rsid w:val="006E70A0"/>
    <w:rsid w:val="006E75E6"/>
    <w:rsid w:val="006F0A42"/>
    <w:rsid w:val="006F690E"/>
    <w:rsid w:val="00700F29"/>
    <w:rsid w:val="00706FA1"/>
    <w:rsid w:val="0071163A"/>
    <w:rsid w:val="0071379F"/>
    <w:rsid w:val="007144A7"/>
    <w:rsid w:val="00720962"/>
    <w:rsid w:val="00723DDB"/>
    <w:rsid w:val="00724543"/>
    <w:rsid w:val="00726D4B"/>
    <w:rsid w:val="00727743"/>
    <w:rsid w:val="00730226"/>
    <w:rsid w:val="00730413"/>
    <w:rsid w:val="00730FCB"/>
    <w:rsid w:val="00731A6A"/>
    <w:rsid w:val="00731AA0"/>
    <w:rsid w:val="00732760"/>
    <w:rsid w:val="00734923"/>
    <w:rsid w:val="0073511A"/>
    <w:rsid w:val="00737DBF"/>
    <w:rsid w:val="00737E41"/>
    <w:rsid w:val="00740118"/>
    <w:rsid w:val="00745B8E"/>
    <w:rsid w:val="00750EB1"/>
    <w:rsid w:val="00750F13"/>
    <w:rsid w:val="00753E63"/>
    <w:rsid w:val="007543AF"/>
    <w:rsid w:val="007610BE"/>
    <w:rsid w:val="0076156C"/>
    <w:rsid w:val="007625C8"/>
    <w:rsid w:val="00763B85"/>
    <w:rsid w:val="00763F5D"/>
    <w:rsid w:val="007676FD"/>
    <w:rsid w:val="00773062"/>
    <w:rsid w:val="00773577"/>
    <w:rsid w:val="007762DD"/>
    <w:rsid w:val="00780B58"/>
    <w:rsid w:val="00780D50"/>
    <w:rsid w:val="00783878"/>
    <w:rsid w:val="00783BB8"/>
    <w:rsid w:val="00786438"/>
    <w:rsid w:val="007869AF"/>
    <w:rsid w:val="007936A0"/>
    <w:rsid w:val="00794744"/>
    <w:rsid w:val="00797230"/>
    <w:rsid w:val="00797980"/>
    <w:rsid w:val="007A05F4"/>
    <w:rsid w:val="007A11EF"/>
    <w:rsid w:val="007A3B7F"/>
    <w:rsid w:val="007A4A79"/>
    <w:rsid w:val="007A58F9"/>
    <w:rsid w:val="007B25BD"/>
    <w:rsid w:val="007B453F"/>
    <w:rsid w:val="007B52BE"/>
    <w:rsid w:val="007B5DEF"/>
    <w:rsid w:val="007B604C"/>
    <w:rsid w:val="007B68E6"/>
    <w:rsid w:val="007B76A3"/>
    <w:rsid w:val="007C2228"/>
    <w:rsid w:val="007C2BFE"/>
    <w:rsid w:val="007C4472"/>
    <w:rsid w:val="007C46AC"/>
    <w:rsid w:val="007C54AB"/>
    <w:rsid w:val="007C681B"/>
    <w:rsid w:val="007C74E7"/>
    <w:rsid w:val="007C761A"/>
    <w:rsid w:val="007D0396"/>
    <w:rsid w:val="007D03E5"/>
    <w:rsid w:val="007D0538"/>
    <w:rsid w:val="007D0E2F"/>
    <w:rsid w:val="007D1173"/>
    <w:rsid w:val="007E0502"/>
    <w:rsid w:val="007E05CE"/>
    <w:rsid w:val="007E1748"/>
    <w:rsid w:val="007E3220"/>
    <w:rsid w:val="007E6993"/>
    <w:rsid w:val="007E6DA8"/>
    <w:rsid w:val="007E7614"/>
    <w:rsid w:val="007F4AA4"/>
    <w:rsid w:val="007F7FF6"/>
    <w:rsid w:val="0080013D"/>
    <w:rsid w:val="00801B6E"/>
    <w:rsid w:val="00802FF5"/>
    <w:rsid w:val="0080752B"/>
    <w:rsid w:val="008113E8"/>
    <w:rsid w:val="00814F02"/>
    <w:rsid w:val="0081528F"/>
    <w:rsid w:val="00815E0A"/>
    <w:rsid w:val="00831552"/>
    <w:rsid w:val="0083412E"/>
    <w:rsid w:val="008341F9"/>
    <w:rsid w:val="00834F84"/>
    <w:rsid w:val="0083578E"/>
    <w:rsid w:val="00835ECF"/>
    <w:rsid w:val="00842DA4"/>
    <w:rsid w:val="00842DFA"/>
    <w:rsid w:val="008464B7"/>
    <w:rsid w:val="008520E5"/>
    <w:rsid w:val="008530B1"/>
    <w:rsid w:val="0085457F"/>
    <w:rsid w:val="0085561E"/>
    <w:rsid w:val="00867CC0"/>
    <w:rsid w:val="00871B7D"/>
    <w:rsid w:val="0087274C"/>
    <w:rsid w:val="00873099"/>
    <w:rsid w:val="00873F58"/>
    <w:rsid w:val="00876A43"/>
    <w:rsid w:val="00883BC9"/>
    <w:rsid w:val="0088665D"/>
    <w:rsid w:val="00886A5F"/>
    <w:rsid w:val="00886F39"/>
    <w:rsid w:val="008878E1"/>
    <w:rsid w:val="00893B0E"/>
    <w:rsid w:val="00896975"/>
    <w:rsid w:val="008970AB"/>
    <w:rsid w:val="008A416C"/>
    <w:rsid w:val="008A5297"/>
    <w:rsid w:val="008A6E2D"/>
    <w:rsid w:val="008A70F0"/>
    <w:rsid w:val="008A75C7"/>
    <w:rsid w:val="008B0C14"/>
    <w:rsid w:val="008B0D4A"/>
    <w:rsid w:val="008B1052"/>
    <w:rsid w:val="008B3166"/>
    <w:rsid w:val="008B4DBE"/>
    <w:rsid w:val="008B752B"/>
    <w:rsid w:val="008B77D1"/>
    <w:rsid w:val="008C1E19"/>
    <w:rsid w:val="008D1F73"/>
    <w:rsid w:val="008D24CC"/>
    <w:rsid w:val="008D42BE"/>
    <w:rsid w:val="008E02BF"/>
    <w:rsid w:val="008E09ED"/>
    <w:rsid w:val="008E289D"/>
    <w:rsid w:val="008E2C0D"/>
    <w:rsid w:val="008E2D60"/>
    <w:rsid w:val="008E3CD0"/>
    <w:rsid w:val="008E68F5"/>
    <w:rsid w:val="008E6B50"/>
    <w:rsid w:val="008E6CD1"/>
    <w:rsid w:val="008E6D7F"/>
    <w:rsid w:val="008E7213"/>
    <w:rsid w:val="008E7FA1"/>
    <w:rsid w:val="008F09F3"/>
    <w:rsid w:val="008F2D60"/>
    <w:rsid w:val="008F4370"/>
    <w:rsid w:val="008F506E"/>
    <w:rsid w:val="008F55BF"/>
    <w:rsid w:val="008F7046"/>
    <w:rsid w:val="00900598"/>
    <w:rsid w:val="00901127"/>
    <w:rsid w:val="009015CE"/>
    <w:rsid w:val="00902C8F"/>
    <w:rsid w:val="0090465F"/>
    <w:rsid w:val="00904ACE"/>
    <w:rsid w:val="00905189"/>
    <w:rsid w:val="009054DE"/>
    <w:rsid w:val="00905BC3"/>
    <w:rsid w:val="009060BB"/>
    <w:rsid w:val="009062A7"/>
    <w:rsid w:val="0091142C"/>
    <w:rsid w:val="00912AAF"/>
    <w:rsid w:val="009141AF"/>
    <w:rsid w:val="00917827"/>
    <w:rsid w:val="00920DFA"/>
    <w:rsid w:val="009224D5"/>
    <w:rsid w:val="00922B23"/>
    <w:rsid w:val="00922DD2"/>
    <w:rsid w:val="00923F5F"/>
    <w:rsid w:val="009243BA"/>
    <w:rsid w:val="00924691"/>
    <w:rsid w:val="00925AB7"/>
    <w:rsid w:val="00931761"/>
    <w:rsid w:val="0093218C"/>
    <w:rsid w:val="00932E62"/>
    <w:rsid w:val="009334F4"/>
    <w:rsid w:val="00935392"/>
    <w:rsid w:val="009406F3"/>
    <w:rsid w:val="009408F1"/>
    <w:rsid w:val="00943586"/>
    <w:rsid w:val="00943A0A"/>
    <w:rsid w:val="00943C42"/>
    <w:rsid w:val="00943EFA"/>
    <w:rsid w:val="00945488"/>
    <w:rsid w:val="009473DF"/>
    <w:rsid w:val="009509BD"/>
    <w:rsid w:val="0095366B"/>
    <w:rsid w:val="00953997"/>
    <w:rsid w:val="00954E0A"/>
    <w:rsid w:val="00961542"/>
    <w:rsid w:val="009646BA"/>
    <w:rsid w:val="00965086"/>
    <w:rsid w:val="0096735C"/>
    <w:rsid w:val="0097192E"/>
    <w:rsid w:val="009743ED"/>
    <w:rsid w:val="009760AA"/>
    <w:rsid w:val="00977BB8"/>
    <w:rsid w:val="00980470"/>
    <w:rsid w:val="00980A2F"/>
    <w:rsid w:val="00983049"/>
    <w:rsid w:val="0098412C"/>
    <w:rsid w:val="00984BE4"/>
    <w:rsid w:val="0098530E"/>
    <w:rsid w:val="00987A4D"/>
    <w:rsid w:val="00987ECA"/>
    <w:rsid w:val="00990DD6"/>
    <w:rsid w:val="0099292A"/>
    <w:rsid w:val="00994247"/>
    <w:rsid w:val="00997838"/>
    <w:rsid w:val="009A2D8A"/>
    <w:rsid w:val="009A3A05"/>
    <w:rsid w:val="009A59DD"/>
    <w:rsid w:val="009A7360"/>
    <w:rsid w:val="009A7BA9"/>
    <w:rsid w:val="009A7F7D"/>
    <w:rsid w:val="009B288C"/>
    <w:rsid w:val="009B3821"/>
    <w:rsid w:val="009B69F2"/>
    <w:rsid w:val="009C0782"/>
    <w:rsid w:val="009C0A25"/>
    <w:rsid w:val="009C0FD1"/>
    <w:rsid w:val="009C31EC"/>
    <w:rsid w:val="009C4462"/>
    <w:rsid w:val="009D03D0"/>
    <w:rsid w:val="009D0BCC"/>
    <w:rsid w:val="009D48A4"/>
    <w:rsid w:val="009E1B47"/>
    <w:rsid w:val="009E2842"/>
    <w:rsid w:val="009E445E"/>
    <w:rsid w:val="009E49EE"/>
    <w:rsid w:val="009F038E"/>
    <w:rsid w:val="009F1412"/>
    <w:rsid w:val="009F26A5"/>
    <w:rsid w:val="00A02515"/>
    <w:rsid w:val="00A02A0C"/>
    <w:rsid w:val="00A033A9"/>
    <w:rsid w:val="00A07502"/>
    <w:rsid w:val="00A15C90"/>
    <w:rsid w:val="00A15F22"/>
    <w:rsid w:val="00A161E1"/>
    <w:rsid w:val="00A179D9"/>
    <w:rsid w:val="00A22806"/>
    <w:rsid w:val="00A248D6"/>
    <w:rsid w:val="00A31D54"/>
    <w:rsid w:val="00A3202E"/>
    <w:rsid w:val="00A323BC"/>
    <w:rsid w:val="00A32A86"/>
    <w:rsid w:val="00A34BB9"/>
    <w:rsid w:val="00A34D4F"/>
    <w:rsid w:val="00A37573"/>
    <w:rsid w:val="00A37ABA"/>
    <w:rsid w:val="00A37CA2"/>
    <w:rsid w:val="00A40077"/>
    <w:rsid w:val="00A4084C"/>
    <w:rsid w:val="00A4099E"/>
    <w:rsid w:val="00A424E2"/>
    <w:rsid w:val="00A5040F"/>
    <w:rsid w:val="00A51C6C"/>
    <w:rsid w:val="00A53F2E"/>
    <w:rsid w:val="00A54D4D"/>
    <w:rsid w:val="00A57442"/>
    <w:rsid w:val="00A61FEB"/>
    <w:rsid w:val="00A6301A"/>
    <w:rsid w:val="00A632AC"/>
    <w:rsid w:val="00A633FF"/>
    <w:rsid w:val="00A651E3"/>
    <w:rsid w:val="00A717C9"/>
    <w:rsid w:val="00A7184F"/>
    <w:rsid w:val="00A73968"/>
    <w:rsid w:val="00A80838"/>
    <w:rsid w:val="00A81999"/>
    <w:rsid w:val="00A83DAE"/>
    <w:rsid w:val="00A8721B"/>
    <w:rsid w:val="00A907DC"/>
    <w:rsid w:val="00A91A6B"/>
    <w:rsid w:val="00A958D0"/>
    <w:rsid w:val="00A9625B"/>
    <w:rsid w:val="00AA1192"/>
    <w:rsid w:val="00AA1F2F"/>
    <w:rsid w:val="00AA52C0"/>
    <w:rsid w:val="00AB0EED"/>
    <w:rsid w:val="00AB4A3E"/>
    <w:rsid w:val="00AB4C00"/>
    <w:rsid w:val="00AB59A1"/>
    <w:rsid w:val="00AB7056"/>
    <w:rsid w:val="00AB764F"/>
    <w:rsid w:val="00AC0FB5"/>
    <w:rsid w:val="00AC2DDB"/>
    <w:rsid w:val="00AC3851"/>
    <w:rsid w:val="00AC4A8C"/>
    <w:rsid w:val="00AD0D6C"/>
    <w:rsid w:val="00AD0FE9"/>
    <w:rsid w:val="00AD3731"/>
    <w:rsid w:val="00AD5CFB"/>
    <w:rsid w:val="00AE1B37"/>
    <w:rsid w:val="00AF336D"/>
    <w:rsid w:val="00AF486A"/>
    <w:rsid w:val="00B00057"/>
    <w:rsid w:val="00B02806"/>
    <w:rsid w:val="00B03452"/>
    <w:rsid w:val="00B06A96"/>
    <w:rsid w:val="00B06D30"/>
    <w:rsid w:val="00B0709A"/>
    <w:rsid w:val="00B072A4"/>
    <w:rsid w:val="00B11335"/>
    <w:rsid w:val="00B12B9A"/>
    <w:rsid w:val="00B1342D"/>
    <w:rsid w:val="00B15DC3"/>
    <w:rsid w:val="00B21773"/>
    <w:rsid w:val="00B218FD"/>
    <w:rsid w:val="00B219A1"/>
    <w:rsid w:val="00B22331"/>
    <w:rsid w:val="00B22A5C"/>
    <w:rsid w:val="00B22E5D"/>
    <w:rsid w:val="00B230C7"/>
    <w:rsid w:val="00B24255"/>
    <w:rsid w:val="00B24377"/>
    <w:rsid w:val="00B25940"/>
    <w:rsid w:val="00B30C16"/>
    <w:rsid w:val="00B3304D"/>
    <w:rsid w:val="00B341BD"/>
    <w:rsid w:val="00B34833"/>
    <w:rsid w:val="00B34D30"/>
    <w:rsid w:val="00B360FA"/>
    <w:rsid w:val="00B3680E"/>
    <w:rsid w:val="00B37AF5"/>
    <w:rsid w:val="00B412D7"/>
    <w:rsid w:val="00B444B9"/>
    <w:rsid w:val="00B44F56"/>
    <w:rsid w:val="00B46395"/>
    <w:rsid w:val="00B53D19"/>
    <w:rsid w:val="00B5459E"/>
    <w:rsid w:val="00B558FC"/>
    <w:rsid w:val="00B55ABB"/>
    <w:rsid w:val="00B606EF"/>
    <w:rsid w:val="00B60F32"/>
    <w:rsid w:val="00B63CA0"/>
    <w:rsid w:val="00B65B95"/>
    <w:rsid w:val="00B66BEA"/>
    <w:rsid w:val="00B71DD6"/>
    <w:rsid w:val="00B76112"/>
    <w:rsid w:val="00B7642D"/>
    <w:rsid w:val="00B779B1"/>
    <w:rsid w:val="00B80453"/>
    <w:rsid w:val="00B814AF"/>
    <w:rsid w:val="00B82901"/>
    <w:rsid w:val="00B83E3B"/>
    <w:rsid w:val="00B86280"/>
    <w:rsid w:val="00B879E6"/>
    <w:rsid w:val="00B907F1"/>
    <w:rsid w:val="00B9218B"/>
    <w:rsid w:val="00B9388C"/>
    <w:rsid w:val="00B95572"/>
    <w:rsid w:val="00B9648B"/>
    <w:rsid w:val="00B975C4"/>
    <w:rsid w:val="00BA115C"/>
    <w:rsid w:val="00BA4496"/>
    <w:rsid w:val="00BA55BD"/>
    <w:rsid w:val="00BA5BF9"/>
    <w:rsid w:val="00BA6A38"/>
    <w:rsid w:val="00BA78B8"/>
    <w:rsid w:val="00BB00FC"/>
    <w:rsid w:val="00BB2EFC"/>
    <w:rsid w:val="00BB31EF"/>
    <w:rsid w:val="00BB50FB"/>
    <w:rsid w:val="00BB5510"/>
    <w:rsid w:val="00BB627A"/>
    <w:rsid w:val="00BC01A1"/>
    <w:rsid w:val="00BC1D95"/>
    <w:rsid w:val="00BC3033"/>
    <w:rsid w:val="00BC3070"/>
    <w:rsid w:val="00BC4AB5"/>
    <w:rsid w:val="00BC5F4E"/>
    <w:rsid w:val="00BC6EBC"/>
    <w:rsid w:val="00BD1A9D"/>
    <w:rsid w:val="00BD5DBA"/>
    <w:rsid w:val="00BD75BE"/>
    <w:rsid w:val="00BD79F8"/>
    <w:rsid w:val="00BD7C11"/>
    <w:rsid w:val="00BE065A"/>
    <w:rsid w:val="00BF348D"/>
    <w:rsid w:val="00BF357E"/>
    <w:rsid w:val="00BF35A8"/>
    <w:rsid w:val="00BF3DBD"/>
    <w:rsid w:val="00BF50F1"/>
    <w:rsid w:val="00BF5A72"/>
    <w:rsid w:val="00BF7247"/>
    <w:rsid w:val="00BF7881"/>
    <w:rsid w:val="00BF7D45"/>
    <w:rsid w:val="00C0133A"/>
    <w:rsid w:val="00C03520"/>
    <w:rsid w:val="00C03A6A"/>
    <w:rsid w:val="00C05165"/>
    <w:rsid w:val="00C065E6"/>
    <w:rsid w:val="00C06D2F"/>
    <w:rsid w:val="00C10F5D"/>
    <w:rsid w:val="00C1164E"/>
    <w:rsid w:val="00C11A30"/>
    <w:rsid w:val="00C1263C"/>
    <w:rsid w:val="00C12850"/>
    <w:rsid w:val="00C13843"/>
    <w:rsid w:val="00C217CD"/>
    <w:rsid w:val="00C220F3"/>
    <w:rsid w:val="00C22D95"/>
    <w:rsid w:val="00C23F66"/>
    <w:rsid w:val="00C2418F"/>
    <w:rsid w:val="00C2677A"/>
    <w:rsid w:val="00C30662"/>
    <w:rsid w:val="00C358A5"/>
    <w:rsid w:val="00C40B76"/>
    <w:rsid w:val="00C41842"/>
    <w:rsid w:val="00C44B84"/>
    <w:rsid w:val="00C47B77"/>
    <w:rsid w:val="00C517A2"/>
    <w:rsid w:val="00C51EEC"/>
    <w:rsid w:val="00C54253"/>
    <w:rsid w:val="00C5524E"/>
    <w:rsid w:val="00C56F87"/>
    <w:rsid w:val="00C57C9B"/>
    <w:rsid w:val="00C61FC8"/>
    <w:rsid w:val="00C64C2F"/>
    <w:rsid w:val="00C70241"/>
    <w:rsid w:val="00C753F0"/>
    <w:rsid w:val="00C77849"/>
    <w:rsid w:val="00C82B8A"/>
    <w:rsid w:val="00C83AA0"/>
    <w:rsid w:val="00C8464A"/>
    <w:rsid w:val="00C87D03"/>
    <w:rsid w:val="00C906EE"/>
    <w:rsid w:val="00C945D7"/>
    <w:rsid w:val="00C96B8B"/>
    <w:rsid w:val="00CA0671"/>
    <w:rsid w:val="00CA0B98"/>
    <w:rsid w:val="00CA1B75"/>
    <w:rsid w:val="00CA70A8"/>
    <w:rsid w:val="00CA77B4"/>
    <w:rsid w:val="00CB1B51"/>
    <w:rsid w:val="00CB30D5"/>
    <w:rsid w:val="00CB3E54"/>
    <w:rsid w:val="00CB593C"/>
    <w:rsid w:val="00CB77A8"/>
    <w:rsid w:val="00CC0024"/>
    <w:rsid w:val="00CC069A"/>
    <w:rsid w:val="00CC07D0"/>
    <w:rsid w:val="00CC1D82"/>
    <w:rsid w:val="00CC3053"/>
    <w:rsid w:val="00CC50F6"/>
    <w:rsid w:val="00CC643F"/>
    <w:rsid w:val="00CC6572"/>
    <w:rsid w:val="00CC7721"/>
    <w:rsid w:val="00CD020E"/>
    <w:rsid w:val="00CD1352"/>
    <w:rsid w:val="00CD1555"/>
    <w:rsid w:val="00CD7679"/>
    <w:rsid w:val="00CD7C3E"/>
    <w:rsid w:val="00CE102E"/>
    <w:rsid w:val="00CE1209"/>
    <w:rsid w:val="00CE1B8C"/>
    <w:rsid w:val="00CE4EEB"/>
    <w:rsid w:val="00CF1657"/>
    <w:rsid w:val="00CF4635"/>
    <w:rsid w:val="00CF4943"/>
    <w:rsid w:val="00CF781F"/>
    <w:rsid w:val="00D020EE"/>
    <w:rsid w:val="00D03718"/>
    <w:rsid w:val="00D05C8E"/>
    <w:rsid w:val="00D06490"/>
    <w:rsid w:val="00D0740E"/>
    <w:rsid w:val="00D128E0"/>
    <w:rsid w:val="00D135FB"/>
    <w:rsid w:val="00D150E6"/>
    <w:rsid w:val="00D16161"/>
    <w:rsid w:val="00D217AB"/>
    <w:rsid w:val="00D22F2C"/>
    <w:rsid w:val="00D231E2"/>
    <w:rsid w:val="00D24E42"/>
    <w:rsid w:val="00D3043F"/>
    <w:rsid w:val="00D31353"/>
    <w:rsid w:val="00D33338"/>
    <w:rsid w:val="00D478D9"/>
    <w:rsid w:val="00D516E4"/>
    <w:rsid w:val="00D51E70"/>
    <w:rsid w:val="00D52207"/>
    <w:rsid w:val="00D52310"/>
    <w:rsid w:val="00D547D5"/>
    <w:rsid w:val="00D553C8"/>
    <w:rsid w:val="00D55D1E"/>
    <w:rsid w:val="00D56106"/>
    <w:rsid w:val="00D61D0D"/>
    <w:rsid w:val="00D623B5"/>
    <w:rsid w:val="00D62755"/>
    <w:rsid w:val="00D6315C"/>
    <w:rsid w:val="00D65CE6"/>
    <w:rsid w:val="00D66034"/>
    <w:rsid w:val="00D77FF0"/>
    <w:rsid w:val="00D839E3"/>
    <w:rsid w:val="00D83A61"/>
    <w:rsid w:val="00D9168D"/>
    <w:rsid w:val="00D94CBB"/>
    <w:rsid w:val="00D962B6"/>
    <w:rsid w:val="00D96EEB"/>
    <w:rsid w:val="00DA15EA"/>
    <w:rsid w:val="00DA2F39"/>
    <w:rsid w:val="00DA6A9B"/>
    <w:rsid w:val="00DB630A"/>
    <w:rsid w:val="00DC1ED3"/>
    <w:rsid w:val="00DC2268"/>
    <w:rsid w:val="00DC2435"/>
    <w:rsid w:val="00DC4DFB"/>
    <w:rsid w:val="00DC4F75"/>
    <w:rsid w:val="00DC5567"/>
    <w:rsid w:val="00DC571A"/>
    <w:rsid w:val="00DD0ECA"/>
    <w:rsid w:val="00DD12FB"/>
    <w:rsid w:val="00DD15E6"/>
    <w:rsid w:val="00DD1995"/>
    <w:rsid w:val="00DD22CB"/>
    <w:rsid w:val="00DD284F"/>
    <w:rsid w:val="00DD2D11"/>
    <w:rsid w:val="00DD3231"/>
    <w:rsid w:val="00DD40B0"/>
    <w:rsid w:val="00DE17C7"/>
    <w:rsid w:val="00DE299B"/>
    <w:rsid w:val="00DE3D00"/>
    <w:rsid w:val="00DE409C"/>
    <w:rsid w:val="00DE7FAB"/>
    <w:rsid w:val="00DF0D67"/>
    <w:rsid w:val="00DF2961"/>
    <w:rsid w:val="00DF3A43"/>
    <w:rsid w:val="00DF6416"/>
    <w:rsid w:val="00E0021F"/>
    <w:rsid w:val="00E002B0"/>
    <w:rsid w:val="00E00325"/>
    <w:rsid w:val="00E0052C"/>
    <w:rsid w:val="00E00A1D"/>
    <w:rsid w:val="00E01DCA"/>
    <w:rsid w:val="00E05CDE"/>
    <w:rsid w:val="00E13953"/>
    <w:rsid w:val="00E13F38"/>
    <w:rsid w:val="00E15A5F"/>
    <w:rsid w:val="00E200D1"/>
    <w:rsid w:val="00E26DD5"/>
    <w:rsid w:val="00E27627"/>
    <w:rsid w:val="00E27C3D"/>
    <w:rsid w:val="00E30D5E"/>
    <w:rsid w:val="00E318BE"/>
    <w:rsid w:val="00E3566D"/>
    <w:rsid w:val="00E3780B"/>
    <w:rsid w:val="00E37DB9"/>
    <w:rsid w:val="00E37E13"/>
    <w:rsid w:val="00E408B4"/>
    <w:rsid w:val="00E41AC2"/>
    <w:rsid w:val="00E41E07"/>
    <w:rsid w:val="00E42DDB"/>
    <w:rsid w:val="00E42E81"/>
    <w:rsid w:val="00E43F46"/>
    <w:rsid w:val="00E44F62"/>
    <w:rsid w:val="00E47AA1"/>
    <w:rsid w:val="00E57B68"/>
    <w:rsid w:val="00E57C9A"/>
    <w:rsid w:val="00E600AD"/>
    <w:rsid w:val="00E611F0"/>
    <w:rsid w:val="00E618FB"/>
    <w:rsid w:val="00E622CC"/>
    <w:rsid w:val="00E62C80"/>
    <w:rsid w:val="00E63C65"/>
    <w:rsid w:val="00E64F73"/>
    <w:rsid w:val="00E65C4A"/>
    <w:rsid w:val="00E65CD0"/>
    <w:rsid w:val="00E66096"/>
    <w:rsid w:val="00E71D25"/>
    <w:rsid w:val="00E72216"/>
    <w:rsid w:val="00E7385D"/>
    <w:rsid w:val="00E73CB7"/>
    <w:rsid w:val="00E744EE"/>
    <w:rsid w:val="00E74B64"/>
    <w:rsid w:val="00E7725A"/>
    <w:rsid w:val="00E7734A"/>
    <w:rsid w:val="00E80496"/>
    <w:rsid w:val="00E81E7A"/>
    <w:rsid w:val="00E865D7"/>
    <w:rsid w:val="00E867D0"/>
    <w:rsid w:val="00E86F58"/>
    <w:rsid w:val="00E87A17"/>
    <w:rsid w:val="00EA2FAF"/>
    <w:rsid w:val="00EA310E"/>
    <w:rsid w:val="00EA4B01"/>
    <w:rsid w:val="00EA5985"/>
    <w:rsid w:val="00EA6F55"/>
    <w:rsid w:val="00EB0634"/>
    <w:rsid w:val="00EB16E9"/>
    <w:rsid w:val="00EB1826"/>
    <w:rsid w:val="00EB35CA"/>
    <w:rsid w:val="00EB583F"/>
    <w:rsid w:val="00EB5ACD"/>
    <w:rsid w:val="00EC0DDC"/>
    <w:rsid w:val="00EC2B48"/>
    <w:rsid w:val="00EC362E"/>
    <w:rsid w:val="00EC5816"/>
    <w:rsid w:val="00EC60DA"/>
    <w:rsid w:val="00EC7A3A"/>
    <w:rsid w:val="00ED1C9F"/>
    <w:rsid w:val="00ED229C"/>
    <w:rsid w:val="00ED4064"/>
    <w:rsid w:val="00ED4BC2"/>
    <w:rsid w:val="00ED4BD0"/>
    <w:rsid w:val="00EE28C6"/>
    <w:rsid w:val="00EE3CA4"/>
    <w:rsid w:val="00EE7559"/>
    <w:rsid w:val="00EE7B90"/>
    <w:rsid w:val="00EF155D"/>
    <w:rsid w:val="00EF29A8"/>
    <w:rsid w:val="00EF6372"/>
    <w:rsid w:val="00EF64F3"/>
    <w:rsid w:val="00EF755F"/>
    <w:rsid w:val="00EF7A81"/>
    <w:rsid w:val="00F00F71"/>
    <w:rsid w:val="00F055B6"/>
    <w:rsid w:val="00F05CE9"/>
    <w:rsid w:val="00F0622B"/>
    <w:rsid w:val="00F064FD"/>
    <w:rsid w:val="00F073EC"/>
    <w:rsid w:val="00F075F7"/>
    <w:rsid w:val="00F079A3"/>
    <w:rsid w:val="00F1049F"/>
    <w:rsid w:val="00F10D03"/>
    <w:rsid w:val="00F132A2"/>
    <w:rsid w:val="00F135FC"/>
    <w:rsid w:val="00F15533"/>
    <w:rsid w:val="00F1699A"/>
    <w:rsid w:val="00F17998"/>
    <w:rsid w:val="00F2147C"/>
    <w:rsid w:val="00F226D5"/>
    <w:rsid w:val="00F2413B"/>
    <w:rsid w:val="00F241F0"/>
    <w:rsid w:val="00F2703C"/>
    <w:rsid w:val="00F31082"/>
    <w:rsid w:val="00F34856"/>
    <w:rsid w:val="00F3761C"/>
    <w:rsid w:val="00F417CB"/>
    <w:rsid w:val="00F41A27"/>
    <w:rsid w:val="00F422F6"/>
    <w:rsid w:val="00F45B05"/>
    <w:rsid w:val="00F47832"/>
    <w:rsid w:val="00F4791C"/>
    <w:rsid w:val="00F47E6B"/>
    <w:rsid w:val="00F54B33"/>
    <w:rsid w:val="00F54C3F"/>
    <w:rsid w:val="00F55255"/>
    <w:rsid w:val="00F565AF"/>
    <w:rsid w:val="00F56A6C"/>
    <w:rsid w:val="00F60089"/>
    <w:rsid w:val="00F62297"/>
    <w:rsid w:val="00F63958"/>
    <w:rsid w:val="00F64BFA"/>
    <w:rsid w:val="00F65833"/>
    <w:rsid w:val="00F70DE7"/>
    <w:rsid w:val="00F724A3"/>
    <w:rsid w:val="00F72C90"/>
    <w:rsid w:val="00F74A1F"/>
    <w:rsid w:val="00F75BE8"/>
    <w:rsid w:val="00F766A1"/>
    <w:rsid w:val="00F76AB1"/>
    <w:rsid w:val="00F76E33"/>
    <w:rsid w:val="00F779DD"/>
    <w:rsid w:val="00F814DD"/>
    <w:rsid w:val="00F92AA1"/>
    <w:rsid w:val="00F93773"/>
    <w:rsid w:val="00F97212"/>
    <w:rsid w:val="00FA0A88"/>
    <w:rsid w:val="00FA21EA"/>
    <w:rsid w:val="00FA3129"/>
    <w:rsid w:val="00FA4F61"/>
    <w:rsid w:val="00FA4FBC"/>
    <w:rsid w:val="00FA540F"/>
    <w:rsid w:val="00FA6595"/>
    <w:rsid w:val="00FB049B"/>
    <w:rsid w:val="00FB0E30"/>
    <w:rsid w:val="00FB645B"/>
    <w:rsid w:val="00FC0226"/>
    <w:rsid w:val="00FC0F11"/>
    <w:rsid w:val="00FC31F3"/>
    <w:rsid w:val="00FC59FB"/>
    <w:rsid w:val="00FC769B"/>
    <w:rsid w:val="00FC7BFF"/>
    <w:rsid w:val="00FD4878"/>
    <w:rsid w:val="00FD5AF7"/>
    <w:rsid w:val="00FD7A38"/>
    <w:rsid w:val="00FE22CB"/>
    <w:rsid w:val="00FE4B12"/>
    <w:rsid w:val="00FE5CA1"/>
    <w:rsid w:val="00FE6538"/>
    <w:rsid w:val="00FE7329"/>
    <w:rsid w:val="00FF0B2D"/>
    <w:rsid w:val="00FF22F4"/>
    <w:rsid w:val="00FF2A9B"/>
    <w:rsid w:val="00FF3EB3"/>
    <w:rsid w:val="00FF3F51"/>
    <w:rsid w:val="00FF7EE3"/>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9C90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88C"/>
    <w:pPr>
      <w:adjustRightInd w:val="0"/>
      <w:snapToGrid w:val="0"/>
      <w:spacing w:line="255" w:lineRule="atLeast"/>
    </w:pPr>
    <w:rPr>
      <w:rFonts w:ascii="Roboto" w:hAnsi="Roboto"/>
      <w:spacing w:val="4"/>
      <w:sz w:val="21"/>
      <w:szCs w:val="24"/>
    </w:rPr>
  </w:style>
  <w:style w:type="paragraph" w:styleId="berschrift1">
    <w:name w:val="heading 1"/>
    <w:basedOn w:val="Standard"/>
    <w:next w:val="Standard"/>
    <w:autoRedefine/>
    <w:qFormat/>
    <w:rsid w:val="001671F4"/>
    <w:pPr>
      <w:keepNext/>
      <w:keepLines/>
      <w:numPr>
        <w:numId w:val="11"/>
      </w:numPr>
      <w:tabs>
        <w:tab w:val="left" w:pos="397"/>
      </w:tabs>
      <w:spacing w:before="510"/>
      <w:outlineLvl w:val="0"/>
    </w:pPr>
    <w:rPr>
      <w:rFonts w:cs="Arial"/>
      <w:b/>
      <w:bCs/>
      <w:snapToGrid w:val="0"/>
      <w:color w:val="244061" w:themeColor="accent1" w:themeShade="80"/>
      <w:sz w:val="32"/>
      <w:szCs w:val="32"/>
    </w:rPr>
  </w:style>
  <w:style w:type="paragraph" w:styleId="berschrift2">
    <w:name w:val="heading 2"/>
    <w:basedOn w:val="Standard"/>
    <w:next w:val="Standard"/>
    <w:qFormat/>
    <w:rsid w:val="001671F4"/>
    <w:pPr>
      <w:keepNext/>
      <w:keepLines/>
      <w:numPr>
        <w:ilvl w:val="1"/>
        <w:numId w:val="11"/>
      </w:numPr>
      <w:tabs>
        <w:tab w:val="clear" w:pos="-170"/>
        <w:tab w:val="left" w:pos="567"/>
      </w:tabs>
      <w:spacing w:before="255"/>
      <w:ind w:left="567" w:hanging="567"/>
      <w:outlineLvl w:val="1"/>
    </w:pPr>
    <w:rPr>
      <w:rFonts w:cs="Arial"/>
      <w:b/>
      <w:bCs/>
      <w:iCs/>
      <w:color w:val="365F91" w:themeColor="accent1" w:themeShade="BF"/>
      <w:sz w:val="24"/>
      <w:szCs w:val="28"/>
    </w:rPr>
  </w:style>
  <w:style w:type="paragraph" w:styleId="berschrift3">
    <w:name w:val="heading 3"/>
    <w:basedOn w:val="Standard"/>
    <w:next w:val="Standard"/>
    <w:qFormat/>
    <w:rsid w:val="001671F4"/>
    <w:pPr>
      <w:keepNext/>
      <w:keepLines/>
      <w:numPr>
        <w:ilvl w:val="2"/>
        <w:numId w:val="11"/>
      </w:numPr>
      <w:tabs>
        <w:tab w:val="clear" w:pos="0"/>
        <w:tab w:val="left" w:pos="709"/>
      </w:tabs>
      <w:spacing w:before="255"/>
      <w:ind w:left="709" w:hanging="709"/>
      <w:outlineLvl w:val="2"/>
    </w:pPr>
    <w:rPr>
      <w:rFonts w:cs="Arial"/>
      <w:b/>
      <w:bCs/>
      <w:color w:val="95B3D7" w:themeColor="accent1" w:themeTint="99"/>
      <w:szCs w:val="26"/>
    </w:rPr>
  </w:style>
  <w:style w:type="paragraph" w:styleId="berschrift4">
    <w:name w:val="heading 4"/>
    <w:basedOn w:val="Standard"/>
    <w:next w:val="Standard"/>
    <w:qFormat/>
    <w:rsid w:val="001671F4"/>
    <w:pPr>
      <w:keepNext/>
      <w:keepLines/>
      <w:numPr>
        <w:ilvl w:val="3"/>
        <w:numId w:val="11"/>
      </w:numPr>
      <w:outlineLvl w:val="3"/>
    </w:pPr>
    <w:rPr>
      <w:b/>
      <w:bCs/>
      <w:szCs w:val="28"/>
    </w:rPr>
  </w:style>
  <w:style w:type="paragraph" w:styleId="berschrift5">
    <w:name w:val="heading 5"/>
    <w:basedOn w:val="Standard"/>
    <w:next w:val="Standard"/>
    <w:qFormat/>
    <w:rsid w:val="001671F4"/>
    <w:pPr>
      <w:keepNext/>
      <w:keepLines/>
      <w:numPr>
        <w:ilvl w:val="4"/>
        <w:numId w:val="11"/>
      </w:numPr>
      <w:outlineLvl w:val="4"/>
    </w:pPr>
    <w:rPr>
      <w:b/>
      <w:bCs/>
      <w:iCs/>
      <w:szCs w:val="26"/>
    </w:rPr>
  </w:style>
  <w:style w:type="paragraph" w:styleId="berschrift6">
    <w:name w:val="heading 6"/>
    <w:basedOn w:val="Standard"/>
    <w:next w:val="Standard"/>
    <w:qFormat/>
    <w:rsid w:val="001671F4"/>
    <w:pPr>
      <w:keepNext/>
      <w:keepLines/>
      <w:numPr>
        <w:ilvl w:val="5"/>
        <w:numId w:val="11"/>
      </w:numPr>
      <w:outlineLvl w:val="5"/>
    </w:pPr>
    <w:rPr>
      <w:b/>
      <w:bCs/>
      <w:szCs w:val="22"/>
    </w:rPr>
  </w:style>
  <w:style w:type="paragraph" w:styleId="berschrift7">
    <w:name w:val="heading 7"/>
    <w:basedOn w:val="Standard"/>
    <w:next w:val="Standard"/>
    <w:qFormat/>
    <w:rsid w:val="001671F4"/>
    <w:pPr>
      <w:keepNext/>
      <w:keepLines/>
      <w:numPr>
        <w:ilvl w:val="6"/>
        <w:numId w:val="11"/>
      </w:numPr>
      <w:outlineLvl w:val="6"/>
    </w:pPr>
    <w:rPr>
      <w:b/>
    </w:rPr>
  </w:style>
  <w:style w:type="paragraph" w:styleId="berschrift8">
    <w:name w:val="heading 8"/>
    <w:basedOn w:val="Standard"/>
    <w:next w:val="Standard"/>
    <w:qFormat/>
    <w:rsid w:val="001671F4"/>
    <w:pPr>
      <w:keepNext/>
      <w:keepLines/>
      <w:numPr>
        <w:ilvl w:val="7"/>
        <w:numId w:val="11"/>
      </w:numPr>
      <w:outlineLvl w:val="7"/>
    </w:pPr>
    <w:rPr>
      <w:b/>
      <w:iCs/>
    </w:rPr>
  </w:style>
  <w:style w:type="paragraph" w:styleId="berschrift9">
    <w:name w:val="heading 9"/>
    <w:basedOn w:val="Standard"/>
    <w:next w:val="Standard"/>
    <w:qFormat/>
    <w:rsid w:val="001671F4"/>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link w:val="FuzeileZeichen"/>
    <w:uiPriority w:val="99"/>
    <w:rsid w:val="00CD1555"/>
    <w:pPr>
      <w:spacing w:line="190" w:lineRule="atLeast"/>
    </w:pPr>
    <w:rPr>
      <w:sz w:val="16"/>
    </w:rPr>
  </w:style>
  <w:style w:type="paragraph" w:styleId="Verzeichnis1">
    <w:name w:val="toc 1"/>
    <w:basedOn w:val="Standard"/>
    <w:next w:val="Standard"/>
    <w:autoRedefine/>
    <w:uiPriority w:val="39"/>
    <w:rsid w:val="00FF3F51"/>
    <w:pPr>
      <w:spacing w:before="120"/>
    </w:pPr>
    <w:rPr>
      <w:rFonts w:asciiTheme="minorHAnsi" w:hAnsiTheme="minorHAnsi"/>
      <w:b/>
      <w:sz w:val="22"/>
      <w:szCs w:val="22"/>
    </w:rPr>
  </w:style>
  <w:style w:type="paragraph" w:styleId="Verzeichnis2">
    <w:name w:val="toc 2"/>
    <w:basedOn w:val="Standard"/>
    <w:next w:val="Standard"/>
    <w:autoRedefine/>
    <w:uiPriority w:val="39"/>
    <w:rsid w:val="00FF3F51"/>
    <w:pPr>
      <w:ind w:left="210"/>
    </w:pPr>
    <w:rPr>
      <w:rFonts w:asciiTheme="minorHAnsi" w:hAnsiTheme="minorHAnsi"/>
      <w:i/>
      <w:sz w:val="22"/>
      <w:szCs w:val="22"/>
    </w:rPr>
  </w:style>
  <w:style w:type="paragraph" w:styleId="Verzeichnis3">
    <w:name w:val="toc 3"/>
    <w:basedOn w:val="Standard"/>
    <w:next w:val="Standard"/>
    <w:autoRedefine/>
    <w:uiPriority w:val="39"/>
    <w:rsid w:val="00FF3F51"/>
    <w:pPr>
      <w:ind w:left="420"/>
    </w:pPr>
    <w:rPr>
      <w:rFonts w:asciiTheme="minorHAnsi" w:hAnsiTheme="minorHAnsi"/>
      <w:sz w:val="22"/>
      <w:szCs w:val="22"/>
    </w:rPr>
  </w:style>
  <w:style w:type="character" w:styleId="Link">
    <w:name w:val="Hyperlink"/>
    <w:uiPriority w:val="99"/>
    <w:rsid w:val="00C517A2"/>
    <w:rPr>
      <w:rFonts w:ascii="Times New Roman" w:hAnsi="Times New Roman"/>
      <w:dstrike w:val="0"/>
      <w:color w:val="000000"/>
      <w:sz w:val="21"/>
      <w:u w:val="none"/>
      <w:vertAlign w:val="baseline"/>
      <w:lang w:val="de-CH"/>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lang w:val="de-CH"/>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lang w:val="de-CH"/>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lang w:val="de-CH"/>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5A463C"/>
  </w:style>
  <w:style w:type="paragraph" w:styleId="Index2">
    <w:name w:val="index 2"/>
    <w:basedOn w:val="Standard"/>
    <w:next w:val="Standard"/>
    <w:autoRedefine/>
    <w:rsid w:val="005A463C"/>
  </w:style>
  <w:style w:type="paragraph" w:styleId="Index3">
    <w:name w:val="index 3"/>
    <w:basedOn w:val="Standard"/>
    <w:next w:val="Standard"/>
    <w:autoRedefine/>
    <w:rsid w:val="005A463C"/>
  </w:style>
  <w:style w:type="paragraph" w:styleId="Index4">
    <w:name w:val="index 4"/>
    <w:basedOn w:val="Standard"/>
    <w:next w:val="Standard"/>
    <w:autoRedefine/>
    <w:rsid w:val="005A463C"/>
  </w:style>
  <w:style w:type="paragraph" w:styleId="Index5">
    <w:name w:val="index 5"/>
    <w:basedOn w:val="Standard"/>
    <w:next w:val="Standard"/>
    <w:autoRedefine/>
    <w:rsid w:val="005A463C"/>
  </w:style>
  <w:style w:type="paragraph" w:styleId="Index6">
    <w:name w:val="index 6"/>
    <w:basedOn w:val="Standard"/>
    <w:next w:val="Standard"/>
    <w:autoRedefine/>
    <w:rsid w:val="005A463C"/>
  </w:style>
  <w:style w:type="paragraph" w:styleId="Index7">
    <w:name w:val="index 7"/>
    <w:basedOn w:val="Standard"/>
    <w:next w:val="Standard"/>
    <w:autoRedefine/>
    <w:rsid w:val="005A463C"/>
  </w:style>
  <w:style w:type="paragraph" w:styleId="Index8">
    <w:name w:val="index 8"/>
    <w:basedOn w:val="Standard"/>
    <w:next w:val="Standard"/>
    <w:autoRedefine/>
    <w:rsid w:val="005A463C"/>
  </w:style>
  <w:style w:type="paragraph" w:styleId="Index9">
    <w:name w:val="index 9"/>
    <w:basedOn w:val="Standard"/>
    <w:next w:val="Standard"/>
    <w:autoRedefine/>
    <w:rsid w:val="005A463C"/>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customStyle="1" w:styleId="NotizEbene11">
    <w:name w:val="Notiz Ebene 11"/>
    <w:basedOn w:val="Standard"/>
    <w:rsid w:val="001671F4"/>
    <w:pPr>
      <w:keepNext/>
      <w:numPr>
        <w:numId w:val="19"/>
      </w:numPr>
      <w:contextualSpacing/>
      <w:outlineLvl w:val="0"/>
    </w:pPr>
    <w:rPr>
      <w:rFonts w:ascii="Verdana" w:hAnsi="Verdana"/>
    </w:rPr>
  </w:style>
  <w:style w:type="paragraph" w:styleId="Zusatz1">
    <w:name w:val="toa heading"/>
    <w:basedOn w:val="Standard"/>
    <w:next w:val="Standard"/>
    <w:rsid w:val="00BB31EF"/>
    <w:pPr>
      <w:keepNext/>
      <w:keepLines/>
      <w:spacing w:before="60"/>
    </w:pPr>
    <w:rPr>
      <w:rFonts w:cs="Arial"/>
      <w:b/>
      <w:bCs/>
    </w:rPr>
  </w:style>
  <w:style w:type="paragraph" w:styleId="Verzeichnis4">
    <w:name w:val="toc 4"/>
    <w:basedOn w:val="Standard"/>
    <w:next w:val="Standard"/>
    <w:autoRedefine/>
    <w:uiPriority w:val="39"/>
    <w:rsid w:val="00DE409C"/>
    <w:pPr>
      <w:ind w:left="630"/>
    </w:pPr>
    <w:rPr>
      <w:rFonts w:asciiTheme="minorHAnsi" w:hAnsiTheme="minorHAnsi"/>
      <w:sz w:val="20"/>
      <w:szCs w:val="20"/>
    </w:rPr>
  </w:style>
  <w:style w:type="paragraph" w:styleId="Verzeichnis5">
    <w:name w:val="toc 5"/>
    <w:basedOn w:val="Standard"/>
    <w:next w:val="Standard"/>
    <w:autoRedefine/>
    <w:uiPriority w:val="39"/>
    <w:rsid w:val="00DE409C"/>
    <w:pPr>
      <w:ind w:left="840"/>
    </w:pPr>
    <w:rPr>
      <w:rFonts w:asciiTheme="minorHAnsi" w:hAnsiTheme="minorHAnsi"/>
      <w:sz w:val="20"/>
      <w:szCs w:val="20"/>
    </w:rPr>
  </w:style>
  <w:style w:type="paragraph" w:styleId="Verzeichnis6">
    <w:name w:val="toc 6"/>
    <w:basedOn w:val="Standard"/>
    <w:next w:val="Standard"/>
    <w:autoRedefine/>
    <w:uiPriority w:val="39"/>
    <w:rsid w:val="00DE409C"/>
    <w:pPr>
      <w:ind w:left="1050"/>
    </w:pPr>
    <w:rPr>
      <w:rFonts w:asciiTheme="minorHAnsi" w:hAnsiTheme="minorHAnsi"/>
      <w:sz w:val="20"/>
      <w:szCs w:val="20"/>
    </w:rPr>
  </w:style>
  <w:style w:type="paragraph" w:styleId="Verzeichnis7">
    <w:name w:val="toc 7"/>
    <w:basedOn w:val="Standard"/>
    <w:next w:val="Standard"/>
    <w:autoRedefine/>
    <w:uiPriority w:val="39"/>
    <w:rsid w:val="00DE409C"/>
    <w:pPr>
      <w:ind w:left="1260"/>
    </w:pPr>
    <w:rPr>
      <w:rFonts w:asciiTheme="minorHAnsi" w:hAnsiTheme="minorHAnsi"/>
      <w:sz w:val="20"/>
      <w:szCs w:val="20"/>
    </w:rPr>
  </w:style>
  <w:style w:type="paragraph" w:styleId="Verzeichnis8">
    <w:name w:val="toc 8"/>
    <w:basedOn w:val="Standard"/>
    <w:next w:val="Standard"/>
    <w:autoRedefine/>
    <w:uiPriority w:val="39"/>
    <w:rsid w:val="00DE409C"/>
    <w:pPr>
      <w:ind w:left="1470"/>
    </w:pPr>
    <w:rPr>
      <w:rFonts w:asciiTheme="minorHAnsi" w:hAnsiTheme="minorHAnsi"/>
      <w:sz w:val="20"/>
      <w:szCs w:val="20"/>
    </w:rPr>
  </w:style>
  <w:style w:type="paragraph" w:styleId="Verzeichnis9">
    <w:name w:val="toc 9"/>
    <w:basedOn w:val="Standard"/>
    <w:next w:val="Standard"/>
    <w:autoRedefine/>
    <w:uiPriority w:val="39"/>
    <w:rsid w:val="00DE409C"/>
    <w:pPr>
      <w:ind w:left="1680"/>
    </w:pPr>
    <w:rPr>
      <w:rFonts w:asciiTheme="minorHAnsi" w:hAnsiTheme="minorHAnsi"/>
      <w:sz w:val="20"/>
      <w:szCs w:val="20"/>
    </w:rPr>
  </w:style>
  <w:style w:type="paragraph" w:styleId="Titel">
    <w:name w:val="Title"/>
    <w:basedOn w:val="Standard"/>
    <w:next w:val="Standard"/>
    <w:qFormat/>
    <w:rsid w:val="00CD1352"/>
    <w:pPr>
      <w:keepNext/>
      <w:keepLines/>
    </w:pPr>
    <w:rPr>
      <w:rFonts w:cs="Arial"/>
      <w:b/>
      <w:bCs/>
      <w:sz w:val="32"/>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Betont">
    <w:name w:val="Strong"/>
    <w:qFormat/>
    <w:rsid w:val="00700F29"/>
    <w:rPr>
      <w:rFonts w:ascii="Times New Roman" w:hAnsi="Times New Roman"/>
      <w:b/>
      <w:bCs/>
      <w:lang w:val="de-CH"/>
    </w:rPr>
  </w:style>
  <w:style w:type="character" w:customStyle="1" w:styleId="Description">
    <w:name w:val="Description"/>
    <w:rsid w:val="00700F29"/>
    <w:rPr>
      <w:rFonts w:ascii="Times New Roman" w:hAnsi="Times New Roman"/>
      <w:sz w:val="14"/>
      <w:lang w:val="de-CH"/>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ausstellen">
    <w:name w:val="Emphasis"/>
    <w:qFormat/>
    <w:rsid w:val="00943A0A"/>
    <w:rPr>
      <w:rFonts w:ascii="Times New Roman" w:hAnsi="Times New Roman"/>
      <w:i/>
      <w:iCs/>
      <w:lang w:val="de-CH"/>
    </w:rPr>
  </w:style>
  <w:style w:type="character" w:styleId="GesichteterLink">
    <w:name w:val="FollowedHyperlink"/>
    <w:rsid w:val="00700F29"/>
    <w:rPr>
      <w:rFonts w:ascii="Times New Roman" w:hAnsi="Times New Roman"/>
      <w:dstrike w:val="0"/>
      <w:u w:val="none"/>
      <w:vertAlign w:val="baseline"/>
      <w:lang w:val="de-CH"/>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1671F4"/>
    <w:pPr>
      <w:numPr>
        <w:numId w:val="12"/>
      </w:numPr>
    </w:pPr>
  </w:style>
  <w:style w:type="paragraph" w:customStyle="1" w:styleId="ListWithSymbols">
    <w:name w:val="ListWithSymbols"/>
    <w:basedOn w:val="Standard"/>
    <w:rsid w:val="001671F4"/>
    <w:pPr>
      <w:numPr>
        <w:numId w:val="13"/>
      </w:numPr>
      <w:tabs>
        <w:tab w:val="clear" w:pos="0"/>
        <w:tab w:val="left" w:pos="357"/>
      </w:tabs>
    </w:pPr>
  </w:style>
  <w:style w:type="paragraph" w:customStyle="1" w:styleId="ListWithLetters">
    <w:name w:val="ListWithLetters"/>
    <w:basedOn w:val="Standard"/>
    <w:rsid w:val="001671F4"/>
    <w:pPr>
      <w:numPr>
        <w:numId w:val="15"/>
      </w:numPr>
    </w:pPr>
  </w:style>
  <w:style w:type="paragraph" w:customStyle="1" w:styleId="DocumentType">
    <w:name w:val="DocumentType"/>
    <w:basedOn w:val="Standard"/>
    <w:next w:val="Standard"/>
    <w:rsid w:val="009B288C"/>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F2413B"/>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einzug">
    <w:name w:val="Body Text Indent"/>
    <w:basedOn w:val="Standard"/>
    <w:rsid w:val="00CD1555"/>
  </w:style>
  <w:style w:type="paragraph" w:styleId="Textkrper-Erstzeileneinzug2">
    <w:name w:val="Body Text First Indent 2"/>
    <w:basedOn w:val="Textkrper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lang w:val="de-CH"/>
    </w:rPr>
  </w:style>
  <w:style w:type="character" w:styleId="HTMLCode">
    <w:name w:val="HTML Code"/>
    <w:rsid w:val="00700F29"/>
    <w:rPr>
      <w:rFonts w:ascii="Times New Roman" w:hAnsi="Times New Roman" w:cs="Courier New"/>
      <w:sz w:val="22"/>
      <w:szCs w:val="20"/>
      <w:lang w:val="de-CH"/>
    </w:rPr>
  </w:style>
  <w:style w:type="character" w:styleId="HTMLDefinition">
    <w:name w:val="HTML Definition"/>
    <w:rsid w:val="00700F29"/>
    <w:rPr>
      <w:rFonts w:ascii="Times New Roman" w:hAnsi="Times New Roman"/>
      <w:iCs/>
      <w:lang w:val="de-CH"/>
    </w:rPr>
  </w:style>
  <w:style w:type="character" w:styleId="HTMLTastatur">
    <w:name w:val="HTML Keyboard"/>
    <w:rsid w:val="00700F29"/>
    <w:rPr>
      <w:rFonts w:ascii="Times New Roman" w:hAnsi="Times New Roman" w:cs="Courier New"/>
      <w:sz w:val="22"/>
      <w:szCs w:val="20"/>
      <w:lang w:val="de-CH"/>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lang w:val="de-CH"/>
    </w:rPr>
  </w:style>
  <w:style w:type="character" w:styleId="HTMLSchreibmaschine">
    <w:name w:val="HTML Typewriter"/>
    <w:rsid w:val="00700F29"/>
    <w:rPr>
      <w:rFonts w:ascii="Times New Roman" w:hAnsi="Times New Roman" w:cs="Courier New"/>
      <w:sz w:val="20"/>
      <w:szCs w:val="20"/>
      <w:lang w:val="de-CH"/>
    </w:rPr>
  </w:style>
  <w:style w:type="character" w:styleId="HTMLVariable">
    <w:name w:val="HTML Variable"/>
    <w:rsid w:val="00700F29"/>
    <w:rPr>
      <w:rFonts w:ascii="Times New Roman" w:hAnsi="Times New Roman"/>
      <w:iCs/>
      <w:lang w:val="de-CH"/>
    </w:rPr>
  </w:style>
  <w:style w:type="character" w:styleId="Zeilennummer">
    <w:name w:val="line number"/>
    <w:rsid w:val="00700F29"/>
    <w:rPr>
      <w:rFonts w:ascii="Times New Roman" w:hAnsi="Times New Roman"/>
      <w:lang w:val="de-CH"/>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lang w:val="de-CH"/>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itelSportsBook">
    <w:name w:val="Titel_SportsBook"/>
    <w:basedOn w:val="Zusatz1"/>
    <w:qFormat/>
    <w:rsid w:val="00F05CE9"/>
    <w:rPr>
      <w:rFonts w:ascii="Dosis SemiBold" w:hAnsi="Dosis SemiBold" w:cs="Apple Chancery"/>
      <w:b w:val="0"/>
      <w:sz w:val="68"/>
      <w:szCs w:val="68"/>
      <w:lang w:val="en-US"/>
    </w:rPr>
  </w:style>
  <w:style w:type="paragraph" w:customStyle="1" w:styleId="ListWithCheckboxes">
    <w:name w:val="ListWithCheckboxes"/>
    <w:basedOn w:val="Standard"/>
    <w:rsid w:val="001671F4"/>
    <w:pPr>
      <w:numPr>
        <w:numId w:val="14"/>
      </w:numPr>
    </w:pPr>
  </w:style>
  <w:style w:type="numbering" w:styleId="111111">
    <w:name w:val="Outline List 2"/>
    <w:basedOn w:val="KeineListe"/>
    <w:rsid w:val="001671F4"/>
    <w:pPr>
      <w:numPr>
        <w:numId w:val="16"/>
      </w:numPr>
    </w:pPr>
  </w:style>
  <w:style w:type="paragraph" w:customStyle="1" w:styleId="TakeTitle">
    <w:name w:val="TakeTitle"/>
    <w:basedOn w:val="Standard"/>
    <w:rsid w:val="001671F4"/>
    <w:pPr>
      <w:numPr>
        <w:ilvl w:val="2"/>
        <w:numId w:val="13"/>
      </w:numPr>
    </w:pPr>
  </w:style>
  <w:style w:type="numbering" w:styleId="1ai">
    <w:name w:val="Outline List 1"/>
    <w:basedOn w:val="KeineListe"/>
    <w:rsid w:val="001671F4"/>
    <w:pPr>
      <w:numPr>
        <w:numId w:val="17"/>
      </w:numPr>
    </w:pPr>
  </w:style>
  <w:style w:type="numbering" w:styleId="ArtikelAbschnitt">
    <w:name w:val="Outline List 3"/>
    <w:basedOn w:val="KeineListe"/>
    <w:rsid w:val="001671F4"/>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lang w:val="de-CH"/>
    </w:rPr>
  </w:style>
  <w:style w:type="paragraph" w:styleId="Aufzhlungszeichen">
    <w:name w:val="List Bullet"/>
    <w:basedOn w:val="Standard"/>
    <w:rsid w:val="001671F4"/>
    <w:pPr>
      <w:numPr>
        <w:numId w:val="1"/>
      </w:numPr>
    </w:pPr>
  </w:style>
  <w:style w:type="paragraph" w:styleId="Aufzhlungszeichen2">
    <w:name w:val="List Bullet 2"/>
    <w:basedOn w:val="Standard"/>
    <w:rsid w:val="001671F4"/>
    <w:pPr>
      <w:numPr>
        <w:numId w:val="2"/>
      </w:numPr>
    </w:pPr>
  </w:style>
  <w:style w:type="paragraph" w:styleId="Aufzhlungszeichen3">
    <w:name w:val="List Bullet 3"/>
    <w:basedOn w:val="Standard"/>
    <w:rsid w:val="001671F4"/>
    <w:pPr>
      <w:numPr>
        <w:numId w:val="3"/>
      </w:numPr>
    </w:pPr>
  </w:style>
  <w:style w:type="paragraph" w:styleId="Aufzhlungszeichen4">
    <w:name w:val="List Bullet 4"/>
    <w:basedOn w:val="Standard"/>
    <w:rsid w:val="001671F4"/>
    <w:pPr>
      <w:numPr>
        <w:numId w:val="4"/>
      </w:numPr>
    </w:pPr>
  </w:style>
  <w:style w:type="paragraph" w:styleId="Aufzhlungszeichen5">
    <w:name w:val="List Bullet 5"/>
    <w:basedOn w:val="Standard"/>
    <w:rsid w:val="001671F4"/>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1671F4"/>
    <w:pPr>
      <w:numPr>
        <w:numId w:val="6"/>
      </w:numPr>
    </w:pPr>
  </w:style>
  <w:style w:type="paragraph" w:styleId="Listennummer2">
    <w:name w:val="List Number 2"/>
    <w:basedOn w:val="Standard"/>
    <w:rsid w:val="001671F4"/>
    <w:pPr>
      <w:numPr>
        <w:numId w:val="7"/>
      </w:numPr>
    </w:pPr>
  </w:style>
  <w:style w:type="paragraph" w:styleId="Listennummer3">
    <w:name w:val="List Number 3"/>
    <w:basedOn w:val="Standard"/>
    <w:rsid w:val="001671F4"/>
    <w:pPr>
      <w:numPr>
        <w:numId w:val="8"/>
      </w:numPr>
    </w:pPr>
  </w:style>
  <w:style w:type="paragraph" w:styleId="Listennummer4">
    <w:name w:val="List Number 4"/>
    <w:basedOn w:val="Standard"/>
    <w:rsid w:val="001671F4"/>
    <w:pPr>
      <w:numPr>
        <w:numId w:val="9"/>
      </w:numPr>
    </w:pPr>
  </w:style>
  <w:style w:type="paragraph" w:styleId="Listennummer5">
    <w:name w:val="List Number 5"/>
    <w:basedOn w:val="Standard"/>
    <w:rsid w:val="001671F4"/>
    <w:pPr>
      <w:numPr>
        <w:numId w:val="10"/>
      </w:numPr>
    </w:pPr>
  </w:style>
  <w:style w:type="paragraph" w:customStyle="1" w:styleId="TitelunterschriftSportsbook">
    <w:name w:val="Titelunterschrift_Sportsbook"/>
    <w:basedOn w:val="Zusatz1"/>
    <w:qFormat/>
    <w:rsid w:val="00F05CE9"/>
    <w:rPr>
      <w:rFonts w:ascii="Dosis ExtraLight" w:hAnsi="Dosis ExtraLight" w:cs="Apple Chancery"/>
      <w:b w:val="0"/>
      <w:sz w:val="24"/>
      <w:szCs w:val="68"/>
      <w:lang w:val="en-US"/>
    </w:rPr>
  </w:style>
  <w:style w:type="table" w:styleId="Tabelle3D-Effekt2">
    <w:name w:val="Table 3D effects 2"/>
    <w:basedOn w:val="NormaleTabelle"/>
    <w:rsid w:val="006E4C03"/>
    <w:pPr>
      <w:adjustRightInd w:val="0"/>
      <w:snapToGrid w:val="0"/>
      <w:spacing w:line="255"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Thema">
    <w:name w:val="Table Theme"/>
    <w:basedOn w:val="NormaleTabelle"/>
    <w:rsid w:val="006E4C03"/>
    <w:pPr>
      <w:adjustRightInd w:val="0"/>
      <w:snapToGrid w:val="0"/>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rsid w:val="006E4C03"/>
    <w:pPr>
      <w:adjustRightInd w:val="0"/>
      <w:snapToGrid w:val="0"/>
      <w:spacing w:line="255"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783BB8"/>
    <w:pPr>
      <w:spacing w:line="240" w:lineRule="auto"/>
    </w:pPr>
    <w:rPr>
      <w:sz w:val="12"/>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lang w:val="de-CH"/>
    </w:rPr>
  </w:style>
  <w:style w:type="table" w:styleId="TabelleFarbig3">
    <w:name w:val="Table Colorful 3"/>
    <w:basedOn w:val="NormaleTabelle"/>
    <w:rsid w:val="006E4C03"/>
    <w:pPr>
      <w:adjustRightInd w:val="0"/>
      <w:snapToGrid w:val="0"/>
      <w:spacing w:line="255"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TableofLiterature">
    <w:name w:val="TableofLiterature"/>
    <w:basedOn w:val="Standard"/>
    <w:rsid w:val="000F6488"/>
    <w:pPr>
      <w:tabs>
        <w:tab w:val="left" w:pos="357"/>
      </w:tabs>
      <w:spacing w:after="255"/>
      <w:ind w:left="709" w:hanging="709"/>
    </w:pPr>
  </w:style>
  <w:style w:type="paragraph" w:customStyle="1" w:styleId="TableofGlossary">
    <w:name w:val="TableofGlossary"/>
    <w:basedOn w:val="Standard"/>
    <w:rsid w:val="00675416"/>
    <w:rPr>
      <w:lang w:val="en-GB"/>
    </w:rPr>
  </w:style>
  <w:style w:type="paragraph" w:customStyle="1" w:styleId="TableofIndex">
    <w:name w:val="TableofIndex"/>
    <w:basedOn w:val="Standard"/>
    <w:rsid w:val="005A463C"/>
    <w:rPr>
      <w:lang w:val="en-GB"/>
    </w:rPr>
  </w:style>
  <w:style w:type="character" w:customStyle="1" w:styleId="FuzeileZeichen">
    <w:name w:val="Fußzeile Zeichen"/>
    <w:basedOn w:val="Absatzstandardschriftart"/>
    <w:link w:val="Fuzeile"/>
    <w:uiPriority w:val="99"/>
    <w:rsid w:val="005C1539"/>
    <w:rPr>
      <w:spacing w:val="4"/>
      <w:sz w:val="16"/>
      <w:szCs w:val="24"/>
      <w:lang w:val="de-CH"/>
    </w:rPr>
  </w:style>
  <w:style w:type="paragraph" w:styleId="Listenabsatz">
    <w:name w:val="List Paragraph"/>
    <w:basedOn w:val="Standard"/>
    <w:uiPriority w:val="34"/>
    <w:qFormat/>
    <w:rsid w:val="00B360FA"/>
    <w:pPr>
      <w:ind w:left="720"/>
      <w:contextualSpacing/>
    </w:pPr>
  </w:style>
  <w:style w:type="paragraph" w:styleId="Inhaltsverzeichnisberschrift">
    <w:name w:val="TOC Heading"/>
    <w:basedOn w:val="berschrift1"/>
    <w:next w:val="Standard"/>
    <w:uiPriority w:val="39"/>
    <w:unhideWhenUsed/>
    <w:qFormat/>
    <w:rsid w:val="00965086"/>
    <w:pPr>
      <w:numPr>
        <w:numId w:val="0"/>
      </w:numPr>
      <w:tabs>
        <w:tab w:val="clear" w:pos="397"/>
      </w:tabs>
      <w:adjustRightInd/>
      <w:snapToGrid/>
      <w:spacing w:before="480" w:line="276" w:lineRule="auto"/>
      <w:outlineLvl w:val="9"/>
    </w:pPr>
    <w:rPr>
      <w:rFonts w:asciiTheme="majorHAnsi" w:eastAsiaTheme="majorEastAsia" w:hAnsiTheme="majorHAnsi" w:cstheme="majorBidi"/>
      <w:snapToGrid/>
      <w:color w:val="365F91" w:themeColor="accent1" w:themeShade="BF"/>
      <w:spacing w:val="0"/>
      <w:sz w:val="28"/>
      <w:szCs w:val="28"/>
    </w:rPr>
  </w:style>
  <w:style w:type="paragraph" w:customStyle="1" w:styleId="StandartSportsbook">
    <w:name w:val="Standart_Sportsbook"/>
    <w:basedOn w:val="berschrift1"/>
    <w:qFormat/>
    <w:rsid w:val="008E6D7F"/>
    <w:pPr>
      <w:numPr>
        <w:numId w:val="0"/>
      </w:numPr>
      <w:spacing w:before="120"/>
      <w:jc w:val="both"/>
    </w:pPr>
    <w:rPr>
      <w:rFonts w:ascii="Dosis Medium" w:hAnsi="Dosis Medium"/>
      <w:b w:val="0"/>
      <w:sz w:val="22"/>
    </w:rPr>
  </w:style>
  <w:style w:type="paragraph" w:customStyle="1" w:styleId="1berschriftSportsBook">
    <w:name w:val="1 Überschrift_SportsBook"/>
    <w:basedOn w:val="berschrift1"/>
    <w:qFormat/>
    <w:rsid w:val="00F92AA1"/>
    <w:pPr>
      <w:numPr>
        <w:numId w:val="23"/>
      </w:numPr>
    </w:pPr>
    <w:rPr>
      <w:rFonts w:ascii="Dosis Regular" w:hAnsi="Dosis Regular"/>
      <w:color w:val="365F91" w:themeColor="accent1" w:themeShade="BF"/>
      <w:sz w:val="28"/>
    </w:rPr>
  </w:style>
  <w:style w:type="paragraph" w:customStyle="1" w:styleId="2berschriftSportsbook">
    <w:name w:val="2 Überschrift_Sportsbook"/>
    <w:basedOn w:val="berschrift2"/>
    <w:next w:val="StandartSportsbook"/>
    <w:qFormat/>
    <w:rsid w:val="001671F4"/>
    <w:pPr>
      <w:numPr>
        <w:numId w:val="21"/>
      </w:numPr>
    </w:pPr>
    <w:rPr>
      <w:rFonts w:ascii="Dosis Regular" w:hAnsi="Dosis Regular"/>
      <w:color w:val="548DD4" w:themeColor="text2" w:themeTint="99"/>
    </w:rPr>
  </w:style>
  <w:style w:type="paragraph" w:customStyle="1" w:styleId="3berschriftSportsBook">
    <w:name w:val="3 Überschrift_SportsBook"/>
    <w:basedOn w:val="berschrift3"/>
    <w:next w:val="StandartSportsbook"/>
    <w:autoRedefine/>
    <w:qFormat/>
    <w:rsid w:val="00F92AA1"/>
    <w:pPr>
      <w:numPr>
        <w:numId w:val="23"/>
      </w:numPr>
    </w:pPr>
    <w:rPr>
      <w:rFonts w:ascii="Dosis Regular" w:hAnsi="Dosis Regular"/>
      <w:color w:val="8DB3E2" w:themeColor="text2" w:themeTint="66"/>
      <w:sz w:val="22"/>
    </w:rPr>
  </w:style>
  <w:style w:type="paragraph" w:customStyle="1" w:styleId="4berschriftSportsbook">
    <w:name w:val="4 Überschrift_Sportsbook"/>
    <w:basedOn w:val="berschrift4"/>
    <w:next w:val="StandartSportsbook"/>
    <w:qFormat/>
    <w:rsid w:val="00F92AA1"/>
    <w:pPr>
      <w:numPr>
        <w:numId w:val="23"/>
      </w:numPr>
    </w:pPr>
    <w:rPr>
      <w:rFonts w:ascii="Dosis Regular" w:hAnsi="Dosis Regular"/>
      <w:color w:val="B8CCE4" w:themeColor="accent1" w:themeTint="66"/>
    </w:rPr>
  </w:style>
  <w:style w:type="paragraph" w:customStyle="1" w:styleId="Info">
    <w:name w:val="Info"/>
    <w:basedOn w:val="StandartSportsbook"/>
    <w:qFormat/>
    <w:rsid w:val="00002CF4"/>
    <w:rPr>
      <w:color w:val="FF0000"/>
    </w:rPr>
  </w:style>
  <w:style w:type="paragraph" w:styleId="StandardWeb">
    <w:name w:val="Normal (Web)"/>
    <w:basedOn w:val="Standard"/>
    <w:uiPriority w:val="99"/>
    <w:semiHidden/>
    <w:unhideWhenUsed/>
    <w:rsid w:val="007A58F9"/>
    <w:pPr>
      <w:adjustRightInd/>
      <w:snapToGrid/>
      <w:spacing w:before="100" w:beforeAutospacing="1" w:after="100" w:afterAutospacing="1" w:line="240" w:lineRule="auto"/>
    </w:pPr>
    <w:rPr>
      <w:rFonts w:ascii="Times" w:hAnsi="Times"/>
      <w:spacing w:val="0"/>
      <w:sz w:val="20"/>
      <w:szCs w:val="20"/>
      <w:lang w:eastAsia="de-DE"/>
    </w:rPr>
  </w:style>
  <w:style w:type="paragraph" w:styleId="Bearbeitung">
    <w:name w:val="Revision"/>
    <w:hidden/>
    <w:uiPriority w:val="99"/>
    <w:semiHidden/>
    <w:rsid w:val="00D05C8E"/>
    <w:rPr>
      <w:rFonts w:ascii="Roboto" w:hAnsi="Roboto"/>
      <w:spacing w:val="4"/>
      <w:sz w:val="21"/>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B288C"/>
    <w:pPr>
      <w:adjustRightInd w:val="0"/>
      <w:snapToGrid w:val="0"/>
      <w:spacing w:line="255" w:lineRule="atLeast"/>
    </w:pPr>
    <w:rPr>
      <w:rFonts w:ascii="Roboto" w:hAnsi="Roboto"/>
      <w:spacing w:val="4"/>
      <w:sz w:val="21"/>
      <w:szCs w:val="24"/>
    </w:rPr>
  </w:style>
  <w:style w:type="paragraph" w:styleId="berschrift1">
    <w:name w:val="heading 1"/>
    <w:basedOn w:val="Standard"/>
    <w:next w:val="Standard"/>
    <w:autoRedefine/>
    <w:qFormat/>
    <w:rsid w:val="001671F4"/>
    <w:pPr>
      <w:keepNext/>
      <w:keepLines/>
      <w:numPr>
        <w:numId w:val="11"/>
      </w:numPr>
      <w:tabs>
        <w:tab w:val="left" w:pos="397"/>
      </w:tabs>
      <w:spacing w:before="510"/>
      <w:outlineLvl w:val="0"/>
    </w:pPr>
    <w:rPr>
      <w:rFonts w:cs="Arial"/>
      <w:b/>
      <w:bCs/>
      <w:snapToGrid w:val="0"/>
      <w:color w:val="244061" w:themeColor="accent1" w:themeShade="80"/>
      <w:sz w:val="32"/>
      <w:szCs w:val="32"/>
    </w:rPr>
  </w:style>
  <w:style w:type="paragraph" w:styleId="berschrift2">
    <w:name w:val="heading 2"/>
    <w:basedOn w:val="Standard"/>
    <w:next w:val="Standard"/>
    <w:qFormat/>
    <w:rsid w:val="001671F4"/>
    <w:pPr>
      <w:keepNext/>
      <w:keepLines/>
      <w:numPr>
        <w:ilvl w:val="1"/>
        <w:numId w:val="11"/>
      </w:numPr>
      <w:tabs>
        <w:tab w:val="clear" w:pos="-170"/>
        <w:tab w:val="left" w:pos="567"/>
      </w:tabs>
      <w:spacing w:before="255"/>
      <w:ind w:left="567" w:hanging="567"/>
      <w:outlineLvl w:val="1"/>
    </w:pPr>
    <w:rPr>
      <w:rFonts w:cs="Arial"/>
      <w:b/>
      <w:bCs/>
      <w:iCs/>
      <w:color w:val="365F91" w:themeColor="accent1" w:themeShade="BF"/>
      <w:sz w:val="24"/>
      <w:szCs w:val="28"/>
    </w:rPr>
  </w:style>
  <w:style w:type="paragraph" w:styleId="berschrift3">
    <w:name w:val="heading 3"/>
    <w:basedOn w:val="Standard"/>
    <w:next w:val="Standard"/>
    <w:qFormat/>
    <w:rsid w:val="001671F4"/>
    <w:pPr>
      <w:keepNext/>
      <w:keepLines/>
      <w:numPr>
        <w:ilvl w:val="2"/>
        <w:numId w:val="11"/>
      </w:numPr>
      <w:tabs>
        <w:tab w:val="clear" w:pos="0"/>
        <w:tab w:val="left" w:pos="709"/>
      </w:tabs>
      <w:spacing w:before="255"/>
      <w:ind w:left="709" w:hanging="709"/>
      <w:outlineLvl w:val="2"/>
    </w:pPr>
    <w:rPr>
      <w:rFonts w:cs="Arial"/>
      <w:b/>
      <w:bCs/>
      <w:color w:val="95B3D7" w:themeColor="accent1" w:themeTint="99"/>
      <w:szCs w:val="26"/>
    </w:rPr>
  </w:style>
  <w:style w:type="paragraph" w:styleId="berschrift4">
    <w:name w:val="heading 4"/>
    <w:basedOn w:val="Standard"/>
    <w:next w:val="Standard"/>
    <w:qFormat/>
    <w:rsid w:val="001671F4"/>
    <w:pPr>
      <w:keepNext/>
      <w:keepLines/>
      <w:numPr>
        <w:ilvl w:val="3"/>
        <w:numId w:val="11"/>
      </w:numPr>
      <w:outlineLvl w:val="3"/>
    </w:pPr>
    <w:rPr>
      <w:b/>
      <w:bCs/>
      <w:szCs w:val="28"/>
    </w:rPr>
  </w:style>
  <w:style w:type="paragraph" w:styleId="berschrift5">
    <w:name w:val="heading 5"/>
    <w:basedOn w:val="Standard"/>
    <w:next w:val="Standard"/>
    <w:qFormat/>
    <w:rsid w:val="001671F4"/>
    <w:pPr>
      <w:keepNext/>
      <w:keepLines/>
      <w:numPr>
        <w:ilvl w:val="4"/>
        <w:numId w:val="11"/>
      </w:numPr>
      <w:outlineLvl w:val="4"/>
    </w:pPr>
    <w:rPr>
      <w:b/>
      <w:bCs/>
      <w:iCs/>
      <w:szCs w:val="26"/>
    </w:rPr>
  </w:style>
  <w:style w:type="paragraph" w:styleId="berschrift6">
    <w:name w:val="heading 6"/>
    <w:basedOn w:val="Standard"/>
    <w:next w:val="Standard"/>
    <w:qFormat/>
    <w:rsid w:val="001671F4"/>
    <w:pPr>
      <w:keepNext/>
      <w:keepLines/>
      <w:numPr>
        <w:ilvl w:val="5"/>
        <w:numId w:val="11"/>
      </w:numPr>
      <w:outlineLvl w:val="5"/>
    </w:pPr>
    <w:rPr>
      <w:b/>
      <w:bCs/>
      <w:szCs w:val="22"/>
    </w:rPr>
  </w:style>
  <w:style w:type="paragraph" w:styleId="berschrift7">
    <w:name w:val="heading 7"/>
    <w:basedOn w:val="Standard"/>
    <w:next w:val="Standard"/>
    <w:qFormat/>
    <w:rsid w:val="001671F4"/>
    <w:pPr>
      <w:keepNext/>
      <w:keepLines/>
      <w:numPr>
        <w:ilvl w:val="6"/>
        <w:numId w:val="11"/>
      </w:numPr>
      <w:outlineLvl w:val="6"/>
    </w:pPr>
    <w:rPr>
      <w:b/>
    </w:rPr>
  </w:style>
  <w:style w:type="paragraph" w:styleId="berschrift8">
    <w:name w:val="heading 8"/>
    <w:basedOn w:val="Standard"/>
    <w:next w:val="Standard"/>
    <w:qFormat/>
    <w:rsid w:val="001671F4"/>
    <w:pPr>
      <w:keepNext/>
      <w:keepLines/>
      <w:numPr>
        <w:ilvl w:val="7"/>
        <w:numId w:val="11"/>
      </w:numPr>
      <w:outlineLvl w:val="7"/>
    </w:pPr>
    <w:rPr>
      <w:b/>
      <w:iCs/>
    </w:rPr>
  </w:style>
  <w:style w:type="paragraph" w:styleId="berschrift9">
    <w:name w:val="heading 9"/>
    <w:basedOn w:val="Standard"/>
    <w:next w:val="Standard"/>
    <w:qFormat/>
    <w:rsid w:val="001671F4"/>
    <w:pPr>
      <w:keepNext/>
      <w:keepLines/>
      <w:numPr>
        <w:ilvl w:val="8"/>
        <w:numId w:val="1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700F29"/>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57" w:type="dxa"/>
        <w:bottom w:w="0" w:type="dxa"/>
        <w:right w:w="57" w:type="dxa"/>
      </w:tblCellMar>
    </w:tblPr>
  </w:style>
  <w:style w:type="paragraph" w:styleId="Kopfzeile">
    <w:name w:val="header"/>
    <w:basedOn w:val="Standard"/>
    <w:rsid w:val="00CD1555"/>
    <w:pPr>
      <w:spacing w:line="190" w:lineRule="atLeast"/>
    </w:pPr>
    <w:rPr>
      <w:sz w:val="16"/>
    </w:rPr>
  </w:style>
  <w:style w:type="paragraph" w:styleId="Fuzeile">
    <w:name w:val="footer"/>
    <w:basedOn w:val="Standard"/>
    <w:link w:val="FuzeileZeichen"/>
    <w:uiPriority w:val="99"/>
    <w:rsid w:val="00CD1555"/>
    <w:pPr>
      <w:spacing w:line="190" w:lineRule="atLeast"/>
    </w:pPr>
    <w:rPr>
      <w:sz w:val="16"/>
    </w:rPr>
  </w:style>
  <w:style w:type="paragraph" w:styleId="Verzeichnis1">
    <w:name w:val="toc 1"/>
    <w:basedOn w:val="Standard"/>
    <w:next w:val="Standard"/>
    <w:autoRedefine/>
    <w:uiPriority w:val="39"/>
    <w:rsid w:val="00FF3F51"/>
    <w:pPr>
      <w:spacing w:before="120"/>
    </w:pPr>
    <w:rPr>
      <w:rFonts w:asciiTheme="minorHAnsi" w:hAnsiTheme="minorHAnsi"/>
      <w:b/>
      <w:sz w:val="22"/>
      <w:szCs w:val="22"/>
    </w:rPr>
  </w:style>
  <w:style w:type="paragraph" w:styleId="Verzeichnis2">
    <w:name w:val="toc 2"/>
    <w:basedOn w:val="Standard"/>
    <w:next w:val="Standard"/>
    <w:autoRedefine/>
    <w:uiPriority w:val="39"/>
    <w:rsid w:val="00FF3F51"/>
    <w:pPr>
      <w:ind w:left="210"/>
    </w:pPr>
    <w:rPr>
      <w:rFonts w:asciiTheme="minorHAnsi" w:hAnsiTheme="minorHAnsi"/>
      <w:i/>
      <w:sz w:val="22"/>
      <w:szCs w:val="22"/>
    </w:rPr>
  </w:style>
  <w:style w:type="paragraph" w:styleId="Verzeichnis3">
    <w:name w:val="toc 3"/>
    <w:basedOn w:val="Standard"/>
    <w:next w:val="Standard"/>
    <w:autoRedefine/>
    <w:uiPriority w:val="39"/>
    <w:rsid w:val="00FF3F51"/>
    <w:pPr>
      <w:ind w:left="420"/>
    </w:pPr>
    <w:rPr>
      <w:rFonts w:asciiTheme="minorHAnsi" w:hAnsiTheme="minorHAnsi"/>
      <w:sz w:val="22"/>
      <w:szCs w:val="22"/>
    </w:rPr>
  </w:style>
  <w:style w:type="character" w:styleId="Link">
    <w:name w:val="Hyperlink"/>
    <w:uiPriority w:val="99"/>
    <w:rsid w:val="00C517A2"/>
    <w:rPr>
      <w:rFonts w:ascii="Times New Roman" w:hAnsi="Times New Roman"/>
      <w:dstrike w:val="0"/>
      <w:color w:val="000000"/>
      <w:sz w:val="21"/>
      <w:u w:val="none"/>
      <w:vertAlign w:val="baseline"/>
      <w:lang w:val="de-CH"/>
    </w:rPr>
  </w:style>
  <w:style w:type="paragraph" w:styleId="Sprechblasentext">
    <w:name w:val="Balloon Text"/>
    <w:basedOn w:val="Standard"/>
    <w:rsid w:val="00CD1555"/>
    <w:pPr>
      <w:keepLines/>
      <w:spacing w:line="240" w:lineRule="atLeast"/>
    </w:pPr>
    <w:rPr>
      <w:rFonts w:cs="Tahoma"/>
      <w:sz w:val="14"/>
      <w:szCs w:val="16"/>
    </w:rPr>
  </w:style>
  <w:style w:type="paragraph" w:styleId="Beschriftung">
    <w:name w:val="caption"/>
    <w:basedOn w:val="Standard"/>
    <w:next w:val="Standard"/>
    <w:qFormat/>
    <w:rsid w:val="00CD1555"/>
    <w:pPr>
      <w:keepLines/>
    </w:pPr>
    <w:rPr>
      <w:b/>
      <w:bCs/>
      <w:sz w:val="14"/>
      <w:szCs w:val="20"/>
    </w:rPr>
  </w:style>
  <w:style w:type="character" w:styleId="Kommentarzeichen">
    <w:name w:val="annotation reference"/>
    <w:rsid w:val="00700F29"/>
    <w:rPr>
      <w:rFonts w:ascii="Times New Roman" w:hAnsi="Times New Roman"/>
      <w:sz w:val="14"/>
      <w:szCs w:val="16"/>
      <w:lang w:val="de-CH"/>
    </w:rPr>
  </w:style>
  <w:style w:type="paragraph" w:styleId="Kommentartext">
    <w:name w:val="annotation text"/>
    <w:basedOn w:val="Standard"/>
    <w:rsid w:val="00CD1555"/>
    <w:rPr>
      <w:sz w:val="14"/>
      <w:szCs w:val="20"/>
    </w:rPr>
  </w:style>
  <w:style w:type="paragraph" w:styleId="Kommentarthema">
    <w:name w:val="annotation subject"/>
    <w:basedOn w:val="Kommentartext"/>
    <w:next w:val="Kommentartext"/>
    <w:rsid w:val="00CD1555"/>
    <w:rPr>
      <w:b/>
      <w:bCs/>
    </w:rPr>
  </w:style>
  <w:style w:type="paragraph" w:styleId="Dokumentstruktur">
    <w:name w:val="Document Map"/>
    <w:basedOn w:val="Standard"/>
    <w:rsid w:val="00CD1555"/>
    <w:rPr>
      <w:rFonts w:cs="Tahoma"/>
      <w:szCs w:val="20"/>
    </w:rPr>
  </w:style>
  <w:style w:type="character" w:styleId="Endnotenzeichen">
    <w:name w:val="endnote reference"/>
    <w:rsid w:val="00700F29"/>
    <w:rPr>
      <w:rFonts w:ascii="Times New Roman" w:hAnsi="Times New Roman"/>
      <w:vertAlign w:val="superscript"/>
      <w:lang w:val="de-CH"/>
    </w:rPr>
  </w:style>
  <w:style w:type="paragraph" w:styleId="Endnotentext">
    <w:name w:val="endnote text"/>
    <w:basedOn w:val="Standard"/>
    <w:rsid w:val="009D48A4"/>
    <w:rPr>
      <w:sz w:val="14"/>
      <w:szCs w:val="20"/>
    </w:rPr>
  </w:style>
  <w:style w:type="character" w:styleId="Funotenzeichen">
    <w:name w:val="footnote reference"/>
    <w:rsid w:val="00700F29"/>
    <w:rPr>
      <w:rFonts w:ascii="Times New Roman" w:hAnsi="Times New Roman"/>
      <w:vertAlign w:val="superscript"/>
      <w:lang w:val="de-CH"/>
    </w:rPr>
  </w:style>
  <w:style w:type="paragraph" w:styleId="Funotentext">
    <w:name w:val="footnote text"/>
    <w:basedOn w:val="Standard"/>
    <w:rsid w:val="00CD1555"/>
    <w:pPr>
      <w:tabs>
        <w:tab w:val="left" w:pos="357"/>
      </w:tabs>
      <w:spacing w:line="190" w:lineRule="atLeast"/>
      <w:ind w:left="357" w:hanging="357"/>
    </w:pPr>
    <w:rPr>
      <w:sz w:val="16"/>
      <w:szCs w:val="20"/>
    </w:rPr>
  </w:style>
  <w:style w:type="paragraph" w:styleId="Index1">
    <w:name w:val="index 1"/>
    <w:basedOn w:val="Standard"/>
    <w:next w:val="Standard"/>
    <w:autoRedefine/>
    <w:rsid w:val="005A463C"/>
  </w:style>
  <w:style w:type="paragraph" w:styleId="Index2">
    <w:name w:val="index 2"/>
    <w:basedOn w:val="Standard"/>
    <w:next w:val="Standard"/>
    <w:autoRedefine/>
    <w:rsid w:val="005A463C"/>
  </w:style>
  <w:style w:type="paragraph" w:styleId="Index3">
    <w:name w:val="index 3"/>
    <w:basedOn w:val="Standard"/>
    <w:next w:val="Standard"/>
    <w:autoRedefine/>
    <w:rsid w:val="005A463C"/>
  </w:style>
  <w:style w:type="paragraph" w:styleId="Index4">
    <w:name w:val="index 4"/>
    <w:basedOn w:val="Standard"/>
    <w:next w:val="Standard"/>
    <w:autoRedefine/>
    <w:rsid w:val="005A463C"/>
  </w:style>
  <w:style w:type="paragraph" w:styleId="Index5">
    <w:name w:val="index 5"/>
    <w:basedOn w:val="Standard"/>
    <w:next w:val="Standard"/>
    <w:autoRedefine/>
    <w:rsid w:val="005A463C"/>
  </w:style>
  <w:style w:type="paragraph" w:styleId="Index6">
    <w:name w:val="index 6"/>
    <w:basedOn w:val="Standard"/>
    <w:next w:val="Standard"/>
    <w:autoRedefine/>
    <w:rsid w:val="005A463C"/>
  </w:style>
  <w:style w:type="paragraph" w:styleId="Index7">
    <w:name w:val="index 7"/>
    <w:basedOn w:val="Standard"/>
    <w:next w:val="Standard"/>
    <w:autoRedefine/>
    <w:rsid w:val="005A463C"/>
  </w:style>
  <w:style w:type="paragraph" w:styleId="Index8">
    <w:name w:val="index 8"/>
    <w:basedOn w:val="Standard"/>
    <w:next w:val="Standard"/>
    <w:autoRedefine/>
    <w:rsid w:val="005A463C"/>
  </w:style>
  <w:style w:type="paragraph" w:styleId="Index9">
    <w:name w:val="index 9"/>
    <w:basedOn w:val="Standard"/>
    <w:next w:val="Standard"/>
    <w:autoRedefine/>
    <w:rsid w:val="005A463C"/>
  </w:style>
  <w:style w:type="paragraph" w:styleId="Indexberschrift">
    <w:name w:val="index heading"/>
    <w:basedOn w:val="Standard"/>
    <w:next w:val="Index1"/>
    <w:rsid w:val="00730FCB"/>
    <w:pPr>
      <w:keepNext/>
      <w:keepLines/>
    </w:pPr>
    <w:rPr>
      <w:rFonts w:cs="Arial"/>
      <w:b/>
      <w:bCs/>
    </w:rPr>
  </w:style>
  <w:style w:type="paragraph" w:styleId="Makrotext">
    <w:name w:val="macro"/>
    <w:rsid w:val="00700F29"/>
    <w:rPr>
      <w:rFonts w:cs="Courier New"/>
      <w:sz w:val="22"/>
    </w:rPr>
  </w:style>
  <w:style w:type="paragraph" w:styleId="Rechtsgrundlagenverzeichnis">
    <w:name w:val="table of authorities"/>
    <w:basedOn w:val="Standard"/>
    <w:next w:val="Standard"/>
    <w:rsid w:val="00403213"/>
    <w:pPr>
      <w:tabs>
        <w:tab w:val="left" w:pos="709"/>
      </w:tabs>
      <w:spacing w:before="255"/>
      <w:ind w:left="709" w:hanging="709"/>
    </w:pPr>
  </w:style>
  <w:style w:type="paragraph" w:customStyle="1" w:styleId="NotizEbene11">
    <w:name w:val="Notiz Ebene 11"/>
    <w:basedOn w:val="Standard"/>
    <w:rsid w:val="001671F4"/>
    <w:pPr>
      <w:keepNext/>
      <w:numPr>
        <w:numId w:val="19"/>
      </w:numPr>
      <w:contextualSpacing/>
      <w:outlineLvl w:val="0"/>
    </w:pPr>
    <w:rPr>
      <w:rFonts w:ascii="Verdana" w:hAnsi="Verdana"/>
    </w:rPr>
  </w:style>
  <w:style w:type="paragraph" w:styleId="Zusatz1">
    <w:name w:val="toa heading"/>
    <w:basedOn w:val="Standard"/>
    <w:next w:val="Standard"/>
    <w:rsid w:val="00BB31EF"/>
    <w:pPr>
      <w:keepNext/>
      <w:keepLines/>
      <w:spacing w:before="60"/>
    </w:pPr>
    <w:rPr>
      <w:rFonts w:cs="Arial"/>
      <w:b/>
      <w:bCs/>
    </w:rPr>
  </w:style>
  <w:style w:type="paragraph" w:styleId="Verzeichnis4">
    <w:name w:val="toc 4"/>
    <w:basedOn w:val="Standard"/>
    <w:next w:val="Standard"/>
    <w:autoRedefine/>
    <w:uiPriority w:val="39"/>
    <w:rsid w:val="00DE409C"/>
    <w:pPr>
      <w:ind w:left="630"/>
    </w:pPr>
    <w:rPr>
      <w:rFonts w:asciiTheme="minorHAnsi" w:hAnsiTheme="minorHAnsi"/>
      <w:sz w:val="20"/>
      <w:szCs w:val="20"/>
    </w:rPr>
  </w:style>
  <w:style w:type="paragraph" w:styleId="Verzeichnis5">
    <w:name w:val="toc 5"/>
    <w:basedOn w:val="Standard"/>
    <w:next w:val="Standard"/>
    <w:autoRedefine/>
    <w:uiPriority w:val="39"/>
    <w:rsid w:val="00DE409C"/>
    <w:pPr>
      <w:ind w:left="840"/>
    </w:pPr>
    <w:rPr>
      <w:rFonts w:asciiTheme="minorHAnsi" w:hAnsiTheme="minorHAnsi"/>
      <w:sz w:val="20"/>
      <w:szCs w:val="20"/>
    </w:rPr>
  </w:style>
  <w:style w:type="paragraph" w:styleId="Verzeichnis6">
    <w:name w:val="toc 6"/>
    <w:basedOn w:val="Standard"/>
    <w:next w:val="Standard"/>
    <w:autoRedefine/>
    <w:uiPriority w:val="39"/>
    <w:rsid w:val="00DE409C"/>
    <w:pPr>
      <w:ind w:left="1050"/>
    </w:pPr>
    <w:rPr>
      <w:rFonts w:asciiTheme="minorHAnsi" w:hAnsiTheme="minorHAnsi"/>
      <w:sz w:val="20"/>
      <w:szCs w:val="20"/>
    </w:rPr>
  </w:style>
  <w:style w:type="paragraph" w:styleId="Verzeichnis7">
    <w:name w:val="toc 7"/>
    <w:basedOn w:val="Standard"/>
    <w:next w:val="Standard"/>
    <w:autoRedefine/>
    <w:uiPriority w:val="39"/>
    <w:rsid w:val="00DE409C"/>
    <w:pPr>
      <w:ind w:left="1260"/>
    </w:pPr>
    <w:rPr>
      <w:rFonts w:asciiTheme="minorHAnsi" w:hAnsiTheme="minorHAnsi"/>
      <w:sz w:val="20"/>
      <w:szCs w:val="20"/>
    </w:rPr>
  </w:style>
  <w:style w:type="paragraph" w:styleId="Verzeichnis8">
    <w:name w:val="toc 8"/>
    <w:basedOn w:val="Standard"/>
    <w:next w:val="Standard"/>
    <w:autoRedefine/>
    <w:uiPriority w:val="39"/>
    <w:rsid w:val="00DE409C"/>
    <w:pPr>
      <w:ind w:left="1470"/>
    </w:pPr>
    <w:rPr>
      <w:rFonts w:asciiTheme="minorHAnsi" w:hAnsiTheme="minorHAnsi"/>
      <w:sz w:val="20"/>
      <w:szCs w:val="20"/>
    </w:rPr>
  </w:style>
  <w:style w:type="paragraph" w:styleId="Verzeichnis9">
    <w:name w:val="toc 9"/>
    <w:basedOn w:val="Standard"/>
    <w:next w:val="Standard"/>
    <w:autoRedefine/>
    <w:uiPriority w:val="39"/>
    <w:rsid w:val="00DE409C"/>
    <w:pPr>
      <w:ind w:left="1680"/>
    </w:pPr>
    <w:rPr>
      <w:rFonts w:asciiTheme="minorHAnsi" w:hAnsiTheme="minorHAnsi"/>
      <w:sz w:val="20"/>
      <w:szCs w:val="20"/>
    </w:rPr>
  </w:style>
  <w:style w:type="paragraph" w:styleId="Titel">
    <w:name w:val="Title"/>
    <w:basedOn w:val="Standard"/>
    <w:next w:val="Standard"/>
    <w:qFormat/>
    <w:rsid w:val="00CD1352"/>
    <w:pPr>
      <w:keepNext/>
      <w:keepLines/>
    </w:pPr>
    <w:rPr>
      <w:rFonts w:cs="Arial"/>
      <w:b/>
      <w:bCs/>
      <w:sz w:val="32"/>
      <w:szCs w:val="32"/>
    </w:rPr>
  </w:style>
  <w:style w:type="paragraph" w:customStyle="1" w:styleId="Subject">
    <w:name w:val="Subject"/>
    <w:basedOn w:val="Standard"/>
    <w:rsid w:val="00700F29"/>
    <w:rPr>
      <w:b/>
    </w:rPr>
  </w:style>
  <w:style w:type="paragraph" w:styleId="Untertitel">
    <w:name w:val="Subtitle"/>
    <w:basedOn w:val="Standard"/>
    <w:next w:val="Standard"/>
    <w:qFormat/>
    <w:rsid w:val="00E00A1D"/>
    <w:pPr>
      <w:keepNext/>
      <w:keepLines/>
    </w:pPr>
    <w:rPr>
      <w:rFonts w:cs="Arial"/>
      <w:b/>
    </w:rPr>
  </w:style>
  <w:style w:type="paragraph" w:customStyle="1" w:styleId="TextTogether">
    <w:name w:val="TextTogether"/>
    <w:basedOn w:val="Standard"/>
    <w:rsid w:val="005E7E3B"/>
    <w:pPr>
      <w:keepNext/>
      <w:keepLines/>
    </w:pPr>
  </w:style>
  <w:style w:type="character" w:styleId="Betont">
    <w:name w:val="Strong"/>
    <w:qFormat/>
    <w:rsid w:val="00700F29"/>
    <w:rPr>
      <w:rFonts w:ascii="Times New Roman" w:hAnsi="Times New Roman"/>
      <w:b/>
      <w:bCs/>
      <w:lang w:val="de-CH"/>
    </w:rPr>
  </w:style>
  <w:style w:type="character" w:customStyle="1" w:styleId="Description">
    <w:name w:val="Description"/>
    <w:rsid w:val="00700F29"/>
    <w:rPr>
      <w:rFonts w:ascii="Times New Roman" w:hAnsi="Times New Roman"/>
      <w:sz w:val="14"/>
      <w:lang w:val="de-CH"/>
    </w:rPr>
  </w:style>
  <w:style w:type="paragraph" w:customStyle="1" w:styleId="Introduction">
    <w:name w:val="Introduction"/>
    <w:basedOn w:val="Standard"/>
    <w:next w:val="Standard"/>
    <w:rsid w:val="00E00A1D"/>
    <w:pPr>
      <w:keepNext/>
      <w:keepLines/>
    </w:pPr>
  </w:style>
  <w:style w:type="paragraph" w:styleId="Gruformel">
    <w:name w:val="Closing"/>
    <w:basedOn w:val="Standard"/>
    <w:rsid w:val="00CD1555"/>
    <w:pPr>
      <w:keepNext/>
      <w:keepLines/>
    </w:pPr>
  </w:style>
  <w:style w:type="paragraph" w:customStyle="1" w:styleId="Separator">
    <w:name w:val="Separator"/>
    <w:basedOn w:val="Standard"/>
    <w:next w:val="Standard"/>
    <w:rsid w:val="000F79CA"/>
    <w:pPr>
      <w:pBdr>
        <w:bottom w:val="single" w:sz="4" w:space="1" w:color="auto"/>
      </w:pBdr>
    </w:pPr>
  </w:style>
  <w:style w:type="paragraph" w:customStyle="1" w:styleId="Topic315">
    <w:name w:val="Topic315"/>
    <w:basedOn w:val="Standard"/>
    <w:rsid w:val="004E5CA9"/>
    <w:pPr>
      <w:keepLines/>
      <w:ind w:left="1786" w:hanging="1786"/>
    </w:pPr>
  </w:style>
  <w:style w:type="paragraph" w:customStyle="1" w:styleId="Topic630">
    <w:name w:val="Topic630"/>
    <w:basedOn w:val="Standard"/>
    <w:rsid w:val="004E5CA9"/>
    <w:pPr>
      <w:keepLines/>
      <w:ind w:left="3572" w:hanging="3572"/>
    </w:pPr>
  </w:style>
  <w:style w:type="paragraph" w:customStyle="1" w:styleId="Topic945">
    <w:name w:val="Topic945"/>
    <w:basedOn w:val="Standard"/>
    <w:rsid w:val="004E5CA9"/>
    <w:pPr>
      <w:keepLines/>
      <w:ind w:left="5358" w:hanging="5358"/>
    </w:pPr>
  </w:style>
  <w:style w:type="paragraph" w:styleId="Datum">
    <w:name w:val="Date"/>
    <w:basedOn w:val="Standard"/>
    <w:next w:val="Standard"/>
    <w:rsid w:val="00CD1555"/>
  </w:style>
  <w:style w:type="paragraph" w:styleId="Unterschrift">
    <w:name w:val="Signature"/>
    <w:basedOn w:val="Standard"/>
    <w:rsid w:val="00486D68"/>
    <w:pPr>
      <w:keepNext/>
      <w:keepLines/>
    </w:pPr>
  </w:style>
  <w:style w:type="character" w:styleId="Herausstellen">
    <w:name w:val="Emphasis"/>
    <w:qFormat/>
    <w:rsid w:val="00943A0A"/>
    <w:rPr>
      <w:rFonts w:ascii="Times New Roman" w:hAnsi="Times New Roman"/>
      <w:i/>
      <w:iCs/>
      <w:lang w:val="de-CH"/>
    </w:rPr>
  </w:style>
  <w:style w:type="character" w:styleId="GesichteterLink">
    <w:name w:val="FollowedHyperlink"/>
    <w:rsid w:val="00700F29"/>
    <w:rPr>
      <w:rFonts w:ascii="Times New Roman" w:hAnsi="Times New Roman"/>
      <w:dstrike w:val="0"/>
      <w:u w:val="none"/>
      <w:vertAlign w:val="baseline"/>
      <w:lang w:val="de-CH"/>
    </w:rPr>
  </w:style>
  <w:style w:type="paragraph" w:customStyle="1" w:styleId="Enclosures">
    <w:name w:val="Enclosures"/>
    <w:basedOn w:val="Standard"/>
    <w:rsid w:val="000A67FE"/>
  </w:style>
  <w:style w:type="paragraph" w:customStyle="1" w:styleId="PositionItem">
    <w:name w:val="PositionItem"/>
    <w:basedOn w:val="Standard"/>
    <w:rsid w:val="00A02515"/>
    <w:pPr>
      <w:keepNext/>
      <w:keepLines/>
      <w:tabs>
        <w:tab w:val="left" w:pos="7541"/>
        <w:tab w:val="decimal" w:pos="9072"/>
      </w:tabs>
      <w:ind w:left="851" w:right="2268" w:hanging="851"/>
    </w:pPr>
  </w:style>
  <w:style w:type="paragraph" w:customStyle="1" w:styleId="PositionTitle">
    <w:name w:val="PositionTitle"/>
    <w:basedOn w:val="Standard"/>
    <w:rsid w:val="00A02515"/>
    <w:pPr>
      <w:tabs>
        <w:tab w:val="left" w:pos="7541"/>
        <w:tab w:val="decimal" w:pos="9072"/>
      </w:tabs>
      <w:ind w:left="851" w:right="2268"/>
    </w:pPr>
    <w:rPr>
      <w:b/>
      <w:spacing w:val="-10"/>
      <w:lang w:val="en-GB"/>
    </w:rPr>
  </w:style>
  <w:style w:type="paragraph" w:customStyle="1" w:styleId="MinutesTitle">
    <w:name w:val="MinutesTitle"/>
    <w:basedOn w:val="Standard"/>
    <w:next w:val="Standard"/>
    <w:rsid w:val="00730FCB"/>
    <w:pPr>
      <w:tabs>
        <w:tab w:val="right" w:pos="9356"/>
      </w:tabs>
      <w:ind w:right="2268"/>
    </w:pPr>
    <w:rPr>
      <w:b/>
    </w:rPr>
  </w:style>
  <w:style w:type="paragraph" w:customStyle="1" w:styleId="MinutesItem">
    <w:name w:val="MinutesItem"/>
    <w:basedOn w:val="Standard"/>
    <w:rsid w:val="00730FCB"/>
    <w:pPr>
      <w:tabs>
        <w:tab w:val="right" w:pos="9356"/>
      </w:tabs>
      <w:ind w:right="2268"/>
    </w:pPr>
  </w:style>
  <w:style w:type="paragraph" w:customStyle="1" w:styleId="ReturnAddress">
    <w:name w:val="ReturnAddress"/>
    <w:basedOn w:val="Standard"/>
    <w:link w:val="ReturnAddressChar"/>
    <w:rsid w:val="00AB4C00"/>
    <w:pPr>
      <w:keepLines/>
      <w:pBdr>
        <w:bottom w:val="single" w:sz="4" w:space="0" w:color="auto"/>
      </w:pBdr>
      <w:spacing w:line="250" w:lineRule="atLeast"/>
    </w:pPr>
    <w:rPr>
      <w:sz w:val="16"/>
    </w:rPr>
  </w:style>
  <w:style w:type="paragraph" w:customStyle="1" w:styleId="zOawDeliveryOption">
    <w:name w:val="zOawDeliveryOption"/>
    <w:basedOn w:val="Standard"/>
    <w:rsid w:val="000A67FE"/>
    <w:rPr>
      <w:b/>
    </w:rPr>
  </w:style>
  <w:style w:type="paragraph" w:customStyle="1" w:styleId="zOawDeliverOption2">
    <w:name w:val="zOawDeliverOption2"/>
    <w:basedOn w:val="Standard"/>
    <w:rsid w:val="000A67FE"/>
    <w:rPr>
      <w:b/>
    </w:rPr>
  </w:style>
  <w:style w:type="paragraph" w:customStyle="1" w:styleId="zOawRecipient">
    <w:name w:val="zOawRecipient"/>
    <w:basedOn w:val="Standard"/>
    <w:rsid w:val="000A67FE"/>
  </w:style>
  <w:style w:type="paragraph" w:customStyle="1" w:styleId="ListWithNumbers">
    <w:name w:val="ListWithNumbers"/>
    <w:basedOn w:val="Standard"/>
    <w:rsid w:val="001671F4"/>
    <w:pPr>
      <w:numPr>
        <w:numId w:val="12"/>
      </w:numPr>
    </w:pPr>
  </w:style>
  <w:style w:type="paragraph" w:customStyle="1" w:styleId="ListWithSymbols">
    <w:name w:val="ListWithSymbols"/>
    <w:basedOn w:val="Standard"/>
    <w:rsid w:val="001671F4"/>
    <w:pPr>
      <w:numPr>
        <w:numId w:val="13"/>
      </w:numPr>
      <w:tabs>
        <w:tab w:val="clear" w:pos="0"/>
        <w:tab w:val="left" w:pos="357"/>
      </w:tabs>
    </w:pPr>
  </w:style>
  <w:style w:type="paragraph" w:customStyle="1" w:styleId="ListWithLetters">
    <w:name w:val="ListWithLetters"/>
    <w:basedOn w:val="Standard"/>
    <w:rsid w:val="001671F4"/>
    <w:pPr>
      <w:numPr>
        <w:numId w:val="15"/>
      </w:numPr>
    </w:pPr>
  </w:style>
  <w:style w:type="paragraph" w:customStyle="1" w:styleId="DocumentType">
    <w:name w:val="DocumentType"/>
    <w:basedOn w:val="Standard"/>
    <w:next w:val="Standard"/>
    <w:rsid w:val="009B288C"/>
    <w:rPr>
      <w:b/>
      <w:sz w:val="32"/>
    </w:rPr>
  </w:style>
  <w:style w:type="paragraph" w:customStyle="1" w:styleId="OutputprofileTitle">
    <w:name w:val="OutputprofileTitle"/>
    <w:basedOn w:val="Standard"/>
    <w:next w:val="OutputprofileText"/>
    <w:rsid w:val="00A424E2"/>
    <w:pPr>
      <w:keepLines/>
      <w:spacing w:before="400" w:line="192" w:lineRule="atLeast"/>
    </w:pPr>
    <w:rPr>
      <w:sz w:val="16"/>
    </w:rPr>
  </w:style>
  <w:style w:type="paragraph" w:customStyle="1" w:styleId="OutputprofileText">
    <w:name w:val="OutputprofileText"/>
    <w:basedOn w:val="Standard"/>
    <w:rsid w:val="00F2413B"/>
    <w:pPr>
      <w:keepLines/>
      <w:spacing w:line="192" w:lineRule="atLeast"/>
      <w:ind w:right="2268"/>
    </w:pPr>
    <w:rPr>
      <w:sz w:val="16"/>
    </w:rPr>
  </w:style>
  <w:style w:type="paragraph" w:styleId="Blocktext">
    <w:name w:val="Block Text"/>
    <w:basedOn w:val="Standard"/>
    <w:rsid w:val="00CD1555"/>
    <w:pPr>
      <w:spacing w:line="240" w:lineRule="atLeast"/>
    </w:pPr>
  </w:style>
  <w:style w:type="paragraph" w:styleId="Textkrper">
    <w:name w:val="Body Text"/>
    <w:basedOn w:val="Standard"/>
    <w:rsid w:val="00CD1555"/>
  </w:style>
  <w:style w:type="paragraph" w:styleId="Textkrper2">
    <w:name w:val="Body Text 2"/>
    <w:basedOn w:val="Standard"/>
    <w:rsid w:val="00CD1555"/>
  </w:style>
  <w:style w:type="paragraph" w:styleId="Textkrper3">
    <w:name w:val="Body Text 3"/>
    <w:basedOn w:val="Standard"/>
    <w:rsid w:val="00CD1555"/>
    <w:rPr>
      <w:szCs w:val="16"/>
    </w:rPr>
  </w:style>
  <w:style w:type="paragraph" w:styleId="Textkrper-Erstzeileneinzug">
    <w:name w:val="Body Text First Indent"/>
    <w:basedOn w:val="Textkrper"/>
    <w:rsid w:val="00CD1555"/>
  </w:style>
  <w:style w:type="paragraph" w:styleId="Textkrpereinzug">
    <w:name w:val="Body Text Indent"/>
    <w:basedOn w:val="Standard"/>
    <w:rsid w:val="00CD1555"/>
  </w:style>
  <w:style w:type="paragraph" w:styleId="Textkrper-Erstzeileneinzug2">
    <w:name w:val="Body Text First Indent 2"/>
    <w:basedOn w:val="Textkrpereinzug"/>
    <w:rsid w:val="00CD1555"/>
  </w:style>
  <w:style w:type="paragraph" w:styleId="Textkrpereinzug2">
    <w:name w:val="Body Text Indent 2"/>
    <w:basedOn w:val="Standard"/>
    <w:rsid w:val="00CD1555"/>
  </w:style>
  <w:style w:type="paragraph" w:styleId="Textkrpereinzug3">
    <w:name w:val="Body Text Indent 3"/>
    <w:basedOn w:val="Standard"/>
    <w:rsid w:val="00CD1555"/>
    <w:rPr>
      <w:szCs w:val="16"/>
    </w:rPr>
  </w:style>
  <w:style w:type="paragraph" w:styleId="Umschlagadresse">
    <w:name w:val="envelope address"/>
    <w:basedOn w:val="Standard"/>
    <w:rsid w:val="009D48A4"/>
    <w:pPr>
      <w:framePr w:w="4320" w:h="2160" w:hRule="exact" w:hSpace="141" w:wrap="auto" w:hAnchor="page" w:xAlign="center" w:yAlign="bottom"/>
      <w:ind w:left="1"/>
    </w:pPr>
    <w:rPr>
      <w:rFonts w:cs="Arial"/>
    </w:rPr>
  </w:style>
  <w:style w:type="paragraph" w:styleId="Absenderadresse">
    <w:name w:val="envelope return"/>
    <w:basedOn w:val="Standard"/>
    <w:rsid w:val="009D48A4"/>
    <w:rPr>
      <w:rFonts w:cs="Arial"/>
      <w:szCs w:val="20"/>
    </w:rPr>
  </w:style>
  <w:style w:type="paragraph" w:styleId="HTMLAdresse">
    <w:name w:val="HTML Address"/>
    <w:basedOn w:val="Standard"/>
    <w:rsid w:val="00730FCB"/>
    <w:rPr>
      <w:iCs/>
    </w:rPr>
  </w:style>
  <w:style w:type="character" w:styleId="HTMLZitat">
    <w:name w:val="HTML Cite"/>
    <w:rsid w:val="00700F29"/>
    <w:rPr>
      <w:rFonts w:ascii="Times New Roman" w:hAnsi="Times New Roman"/>
      <w:iCs/>
      <w:lang w:val="de-CH"/>
    </w:rPr>
  </w:style>
  <w:style w:type="character" w:styleId="HTMLCode">
    <w:name w:val="HTML Code"/>
    <w:rsid w:val="00700F29"/>
    <w:rPr>
      <w:rFonts w:ascii="Times New Roman" w:hAnsi="Times New Roman" w:cs="Courier New"/>
      <w:sz w:val="22"/>
      <w:szCs w:val="20"/>
      <w:lang w:val="de-CH"/>
    </w:rPr>
  </w:style>
  <w:style w:type="character" w:styleId="HTMLDefinition">
    <w:name w:val="HTML Definition"/>
    <w:rsid w:val="00700F29"/>
    <w:rPr>
      <w:rFonts w:ascii="Times New Roman" w:hAnsi="Times New Roman"/>
      <w:iCs/>
      <w:lang w:val="de-CH"/>
    </w:rPr>
  </w:style>
  <w:style w:type="character" w:styleId="HTMLTastatur">
    <w:name w:val="HTML Keyboard"/>
    <w:rsid w:val="00700F29"/>
    <w:rPr>
      <w:rFonts w:ascii="Times New Roman" w:hAnsi="Times New Roman" w:cs="Courier New"/>
      <w:sz w:val="22"/>
      <w:szCs w:val="20"/>
      <w:lang w:val="de-CH"/>
    </w:rPr>
  </w:style>
  <w:style w:type="paragraph" w:styleId="HTMLVorformatiert">
    <w:name w:val="HTML Preformatted"/>
    <w:basedOn w:val="Standard"/>
    <w:rsid w:val="00730FCB"/>
    <w:rPr>
      <w:rFonts w:cs="Courier New"/>
      <w:szCs w:val="20"/>
    </w:rPr>
  </w:style>
  <w:style w:type="character" w:styleId="HTMLBeispiel">
    <w:name w:val="HTML Sample"/>
    <w:rsid w:val="00700F29"/>
    <w:rPr>
      <w:rFonts w:ascii="Times New Roman" w:hAnsi="Times New Roman" w:cs="Courier New"/>
      <w:sz w:val="22"/>
      <w:lang w:val="de-CH"/>
    </w:rPr>
  </w:style>
  <w:style w:type="character" w:styleId="HTMLSchreibmaschine">
    <w:name w:val="HTML Typewriter"/>
    <w:rsid w:val="00700F29"/>
    <w:rPr>
      <w:rFonts w:ascii="Times New Roman" w:hAnsi="Times New Roman" w:cs="Courier New"/>
      <w:sz w:val="20"/>
      <w:szCs w:val="20"/>
      <w:lang w:val="de-CH"/>
    </w:rPr>
  </w:style>
  <w:style w:type="character" w:styleId="HTMLVariable">
    <w:name w:val="HTML Variable"/>
    <w:rsid w:val="00700F29"/>
    <w:rPr>
      <w:rFonts w:ascii="Times New Roman" w:hAnsi="Times New Roman"/>
      <w:iCs/>
      <w:lang w:val="de-CH"/>
    </w:rPr>
  </w:style>
  <w:style w:type="character" w:styleId="Zeilennummer">
    <w:name w:val="line number"/>
    <w:rsid w:val="00700F29"/>
    <w:rPr>
      <w:rFonts w:ascii="Times New Roman" w:hAnsi="Times New Roman"/>
      <w:lang w:val="de-CH"/>
    </w:rPr>
  </w:style>
  <w:style w:type="paragraph" w:styleId="Liste">
    <w:name w:val="List"/>
    <w:basedOn w:val="Standard"/>
    <w:rsid w:val="00730FCB"/>
    <w:pPr>
      <w:ind w:left="283" w:hanging="283"/>
    </w:pPr>
  </w:style>
  <w:style w:type="paragraph" w:styleId="Liste2">
    <w:name w:val="List 2"/>
    <w:basedOn w:val="Standard"/>
    <w:rsid w:val="00730FCB"/>
    <w:pPr>
      <w:ind w:left="566" w:hanging="283"/>
    </w:pPr>
  </w:style>
  <w:style w:type="paragraph" w:styleId="Liste3">
    <w:name w:val="List 3"/>
    <w:basedOn w:val="Standard"/>
    <w:rsid w:val="00730FCB"/>
    <w:pPr>
      <w:ind w:left="849" w:hanging="283"/>
    </w:pPr>
  </w:style>
  <w:style w:type="paragraph" w:styleId="Liste4">
    <w:name w:val="List 4"/>
    <w:basedOn w:val="Standard"/>
    <w:rsid w:val="00730FCB"/>
    <w:pPr>
      <w:ind w:left="1132" w:hanging="283"/>
    </w:pPr>
  </w:style>
  <w:style w:type="paragraph" w:styleId="Liste5">
    <w:name w:val="List 5"/>
    <w:basedOn w:val="Standard"/>
    <w:rsid w:val="00730FCB"/>
    <w:pPr>
      <w:ind w:left="1415" w:hanging="283"/>
    </w:pPr>
  </w:style>
  <w:style w:type="paragraph" w:styleId="Nachrichtenkopf">
    <w:name w:val="Message Header"/>
    <w:basedOn w:val="Standard"/>
    <w:rsid w:val="00730FCB"/>
    <w:rPr>
      <w:rFonts w:cs="Arial"/>
      <w:b/>
    </w:rPr>
  </w:style>
  <w:style w:type="paragraph" w:styleId="Standardeinzug">
    <w:name w:val="Normal Indent"/>
    <w:basedOn w:val="Standard"/>
    <w:rsid w:val="00A02515"/>
    <w:pPr>
      <w:ind w:left="1701"/>
    </w:pPr>
  </w:style>
  <w:style w:type="paragraph" w:styleId="Fu-Endnotenberschrift">
    <w:name w:val="Note Heading"/>
    <w:basedOn w:val="Standard"/>
    <w:next w:val="Standard"/>
    <w:rsid w:val="00A02515"/>
  </w:style>
  <w:style w:type="character" w:styleId="Seitenzahl">
    <w:name w:val="page number"/>
    <w:rsid w:val="00700F29"/>
    <w:rPr>
      <w:rFonts w:ascii="Times New Roman" w:hAnsi="Times New Roman"/>
      <w:lang w:val="de-CH"/>
    </w:rPr>
  </w:style>
  <w:style w:type="paragraph" w:styleId="NurText">
    <w:name w:val="Plain Text"/>
    <w:basedOn w:val="Standard"/>
    <w:rsid w:val="00A02515"/>
    <w:rPr>
      <w:rFonts w:cs="Courier New"/>
      <w:szCs w:val="20"/>
    </w:rPr>
  </w:style>
  <w:style w:type="paragraph" w:styleId="Anrede">
    <w:name w:val="Salutation"/>
    <w:basedOn w:val="Standard"/>
    <w:next w:val="Standard"/>
    <w:rsid w:val="000F79CA"/>
    <w:pPr>
      <w:keepLines/>
    </w:pPr>
  </w:style>
  <w:style w:type="table" w:styleId="TabelleSpalten1">
    <w:name w:val="Table Columns 1"/>
    <w:basedOn w:val="NormaleTabelle"/>
    <w:rsid w:val="005E7E3B"/>
    <w:pPr>
      <w:adjustRightInd w:val="0"/>
      <w:snapToGrid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itelSportsBook">
    <w:name w:val="Titel_SportsBook"/>
    <w:basedOn w:val="Zusatz1"/>
    <w:qFormat/>
    <w:rsid w:val="00F05CE9"/>
    <w:rPr>
      <w:rFonts w:ascii="Dosis SemiBold" w:hAnsi="Dosis SemiBold" w:cs="Apple Chancery"/>
      <w:b w:val="0"/>
      <w:sz w:val="68"/>
      <w:szCs w:val="68"/>
      <w:lang w:val="en-US"/>
    </w:rPr>
  </w:style>
  <w:style w:type="paragraph" w:customStyle="1" w:styleId="ListWithCheckboxes">
    <w:name w:val="ListWithCheckboxes"/>
    <w:basedOn w:val="Standard"/>
    <w:rsid w:val="001671F4"/>
    <w:pPr>
      <w:numPr>
        <w:numId w:val="14"/>
      </w:numPr>
    </w:pPr>
  </w:style>
  <w:style w:type="numbering" w:styleId="111111">
    <w:name w:val="Outline List 2"/>
    <w:basedOn w:val="KeineListe"/>
    <w:rsid w:val="001671F4"/>
    <w:pPr>
      <w:numPr>
        <w:numId w:val="16"/>
      </w:numPr>
    </w:pPr>
  </w:style>
  <w:style w:type="paragraph" w:customStyle="1" w:styleId="TakeTitle">
    <w:name w:val="TakeTitle"/>
    <w:basedOn w:val="Standard"/>
    <w:rsid w:val="001671F4"/>
    <w:pPr>
      <w:numPr>
        <w:ilvl w:val="2"/>
        <w:numId w:val="13"/>
      </w:numPr>
    </w:pPr>
  </w:style>
  <w:style w:type="numbering" w:styleId="1ai">
    <w:name w:val="Outline List 1"/>
    <w:basedOn w:val="KeineListe"/>
    <w:rsid w:val="001671F4"/>
    <w:pPr>
      <w:numPr>
        <w:numId w:val="17"/>
      </w:numPr>
    </w:pPr>
  </w:style>
  <w:style w:type="numbering" w:styleId="ArtikelAbschnitt">
    <w:name w:val="Outline List 3"/>
    <w:basedOn w:val="KeineListe"/>
    <w:rsid w:val="001671F4"/>
    <w:pPr>
      <w:numPr>
        <w:numId w:val="18"/>
      </w:numPr>
    </w:pPr>
  </w:style>
  <w:style w:type="paragraph" w:styleId="E-Mail-Signatur">
    <w:name w:val="E-mail Signature"/>
    <w:basedOn w:val="Standard"/>
    <w:rsid w:val="00700F29"/>
  </w:style>
  <w:style w:type="character" w:styleId="HTMLAkronym">
    <w:name w:val="HTML Acronym"/>
    <w:rsid w:val="00700F29"/>
    <w:rPr>
      <w:rFonts w:ascii="Times New Roman" w:hAnsi="Times New Roman"/>
      <w:lang w:val="de-CH"/>
    </w:rPr>
  </w:style>
  <w:style w:type="paragraph" w:styleId="Aufzhlungszeichen">
    <w:name w:val="List Bullet"/>
    <w:basedOn w:val="Standard"/>
    <w:rsid w:val="001671F4"/>
    <w:pPr>
      <w:numPr>
        <w:numId w:val="1"/>
      </w:numPr>
    </w:pPr>
  </w:style>
  <w:style w:type="paragraph" w:styleId="Aufzhlungszeichen2">
    <w:name w:val="List Bullet 2"/>
    <w:basedOn w:val="Standard"/>
    <w:rsid w:val="001671F4"/>
    <w:pPr>
      <w:numPr>
        <w:numId w:val="2"/>
      </w:numPr>
    </w:pPr>
  </w:style>
  <w:style w:type="paragraph" w:styleId="Aufzhlungszeichen3">
    <w:name w:val="List Bullet 3"/>
    <w:basedOn w:val="Standard"/>
    <w:rsid w:val="001671F4"/>
    <w:pPr>
      <w:numPr>
        <w:numId w:val="3"/>
      </w:numPr>
    </w:pPr>
  </w:style>
  <w:style w:type="paragraph" w:styleId="Aufzhlungszeichen4">
    <w:name w:val="List Bullet 4"/>
    <w:basedOn w:val="Standard"/>
    <w:rsid w:val="001671F4"/>
    <w:pPr>
      <w:numPr>
        <w:numId w:val="4"/>
      </w:numPr>
    </w:pPr>
  </w:style>
  <w:style w:type="paragraph" w:styleId="Aufzhlungszeichen5">
    <w:name w:val="List Bullet 5"/>
    <w:basedOn w:val="Standard"/>
    <w:rsid w:val="001671F4"/>
    <w:pPr>
      <w:numPr>
        <w:numId w:val="5"/>
      </w:numPr>
    </w:pPr>
  </w:style>
  <w:style w:type="paragraph" w:styleId="Listenfortsetzung">
    <w:name w:val="List Continue"/>
    <w:basedOn w:val="Standard"/>
    <w:rsid w:val="00700F29"/>
    <w:pPr>
      <w:spacing w:after="120"/>
      <w:ind w:left="283"/>
    </w:pPr>
  </w:style>
  <w:style w:type="paragraph" w:styleId="Listenfortsetzung2">
    <w:name w:val="List Continue 2"/>
    <w:basedOn w:val="Standard"/>
    <w:rsid w:val="00700F29"/>
    <w:pPr>
      <w:spacing w:after="120"/>
      <w:ind w:left="566"/>
    </w:pPr>
  </w:style>
  <w:style w:type="paragraph" w:styleId="Listenfortsetzung3">
    <w:name w:val="List Continue 3"/>
    <w:basedOn w:val="Standard"/>
    <w:rsid w:val="00700F29"/>
    <w:pPr>
      <w:spacing w:after="120"/>
      <w:ind w:left="849"/>
    </w:pPr>
  </w:style>
  <w:style w:type="paragraph" w:styleId="Listenfortsetzung4">
    <w:name w:val="List Continue 4"/>
    <w:basedOn w:val="Standard"/>
    <w:rsid w:val="00700F29"/>
    <w:pPr>
      <w:spacing w:after="120"/>
      <w:ind w:left="1132"/>
    </w:pPr>
  </w:style>
  <w:style w:type="paragraph" w:styleId="Listenfortsetzung5">
    <w:name w:val="List Continue 5"/>
    <w:basedOn w:val="Standard"/>
    <w:rsid w:val="00700F29"/>
    <w:pPr>
      <w:spacing w:after="120"/>
      <w:ind w:left="1415"/>
    </w:pPr>
  </w:style>
  <w:style w:type="paragraph" w:styleId="Listennummer">
    <w:name w:val="List Number"/>
    <w:basedOn w:val="Standard"/>
    <w:rsid w:val="001671F4"/>
    <w:pPr>
      <w:numPr>
        <w:numId w:val="6"/>
      </w:numPr>
    </w:pPr>
  </w:style>
  <w:style w:type="paragraph" w:styleId="Listennummer2">
    <w:name w:val="List Number 2"/>
    <w:basedOn w:val="Standard"/>
    <w:rsid w:val="001671F4"/>
    <w:pPr>
      <w:numPr>
        <w:numId w:val="7"/>
      </w:numPr>
    </w:pPr>
  </w:style>
  <w:style w:type="paragraph" w:styleId="Listennummer3">
    <w:name w:val="List Number 3"/>
    <w:basedOn w:val="Standard"/>
    <w:rsid w:val="001671F4"/>
    <w:pPr>
      <w:numPr>
        <w:numId w:val="8"/>
      </w:numPr>
    </w:pPr>
  </w:style>
  <w:style w:type="paragraph" w:styleId="Listennummer4">
    <w:name w:val="List Number 4"/>
    <w:basedOn w:val="Standard"/>
    <w:rsid w:val="001671F4"/>
    <w:pPr>
      <w:numPr>
        <w:numId w:val="9"/>
      </w:numPr>
    </w:pPr>
  </w:style>
  <w:style w:type="paragraph" w:styleId="Listennummer5">
    <w:name w:val="List Number 5"/>
    <w:basedOn w:val="Standard"/>
    <w:rsid w:val="001671F4"/>
    <w:pPr>
      <w:numPr>
        <w:numId w:val="10"/>
      </w:numPr>
    </w:pPr>
  </w:style>
  <w:style w:type="paragraph" w:customStyle="1" w:styleId="TitelunterschriftSportsbook">
    <w:name w:val="Titelunterschrift_Sportsbook"/>
    <w:basedOn w:val="Zusatz1"/>
    <w:qFormat/>
    <w:rsid w:val="00F05CE9"/>
    <w:rPr>
      <w:rFonts w:ascii="Dosis ExtraLight" w:hAnsi="Dosis ExtraLight" w:cs="Apple Chancery"/>
      <w:b w:val="0"/>
      <w:sz w:val="24"/>
      <w:szCs w:val="68"/>
      <w:lang w:val="en-US"/>
    </w:rPr>
  </w:style>
  <w:style w:type="table" w:styleId="Tabelle3D-Effekt2">
    <w:name w:val="Table 3D effects 2"/>
    <w:basedOn w:val="NormaleTabelle"/>
    <w:rsid w:val="006E4C03"/>
    <w:pPr>
      <w:adjustRightInd w:val="0"/>
      <w:snapToGrid w:val="0"/>
      <w:spacing w:line="255"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6E4C03"/>
    <w:pPr>
      <w:adjustRightInd w:val="0"/>
      <w:snapToGrid w:val="0"/>
      <w:spacing w:line="255"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rsid w:val="006E4C03"/>
    <w:pPr>
      <w:adjustRightInd w:val="0"/>
      <w:snapToGrid w:val="0"/>
      <w:spacing w:line="255"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6E4C03"/>
    <w:pPr>
      <w:adjustRightInd w:val="0"/>
      <w:snapToGrid w:val="0"/>
      <w:spacing w:line="255"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6E4C03"/>
    <w:pPr>
      <w:adjustRightInd w:val="0"/>
      <w:snapToGrid w:val="0"/>
      <w:spacing w:line="255" w:lineRule="atLeas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6E4C03"/>
    <w:pPr>
      <w:adjustRightInd w:val="0"/>
      <w:snapToGrid w:val="0"/>
      <w:spacing w:line="255" w:lineRule="atLeas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rsid w:val="006E4C03"/>
    <w:pPr>
      <w:adjustRightInd w:val="0"/>
      <w:snapToGrid w:val="0"/>
      <w:spacing w:line="255" w:lineRule="atLeas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6E4C03"/>
    <w:pPr>
      <w:adjustRightInd w:val="0"/>
      <w:snapToGrid w:val="0"/>
      <w:spacing w:line="255" w:lineRule="atLeas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Spalten2">
    <w:name w:val="Table Columns 2"/>
    <w:basedOn w:val="NormaleTabelle"/>
    <w:rsid w:val="006E4C03"/>
    <w:pPr>
      <w:adjustRightInd w:val="0"/>
      <w:snapToGrid w:val="0"/>
      <w:spacing w:line="255" w:lineRule="atLeas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6E4C03"/>
    <w:pPr>
      <w:adjustRightInd w:val="0"/>
      <w:snapToGrid w:val="0"/>
      <w:spacing w:line="255" w:lineRule="atLeas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6E4C03"/>
    <w:pPr>
      <w:adjustRightInd w:val="0"/>
      <w:snapToGrid w:val="0"/>
      <w:spacing w:line="255" w:lineRule="atLeas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6E4C03"/>
    <w:pPr>
      <w:adjustRightInd w:val="0"/>
      <w:snapToGrid w:val="0"/>
      <w:spacing w:line="255" w:lineRule="atLeas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rsid w:val="006E4C03"/>
    <w:pPr>
      <w:adjustRightInd w:val="0"/>
      <w:snapToGrid w:val="0"/>
      <w:spacing w:line="255" w:lineRule="atLeas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rsid w:val="006E4C03"/>
    <w:pPr>
      <w:adjustRightInd w:val="0"/>
      <w:snapToGrid w:val="0"/>
      <w:spacing w:line="240" w:lineRule="atLeas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5">
    <w:name w:val="Table Grid 5"/>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6E4C03"/>
    <w:pPr>
      <w:adjustRightInd w:val="0"/>
      <w:snapToGrid w:val="0"/>
      <w:spacing w:line="255" w:lineRule="atLeas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6E4C03"/>
    <w:pPr>
      <w:adjustRightInd w:val="0"/>
      <w:snapToGrid w:val="0"/>
      <w:spacing w:line="255"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Liste1">
    <w:name w:val="Table List 1"/>
    <w:basedOn w:val="NormaleTabelle"/>
    <w:rsid w:val="006E4C03"/>
    <w:pPr>
      <w:adjustRightInd w:val="0"/>
      <w:snapToGrid w:val="0"/>
      <w:spacing w:line="255" w:lineRule="atLeas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6E4C03"/>
    <w:pPr>
      <w:adjustRightInd w:val="0"/>
      <w:snapToGrid w:val="0"/>
      <w:spacing w:line="255" w:lineRule="atLeas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6E4C03"/>
    <w:pPr>
      <w:adjustRightInd w:val="0"/>
      <w:snapToGrid w:val="0"/>
      <w:spacing w:line="255" w:lineRule="atLeas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7">
    <w:name w:val="Table List 7"/>
    <w:basedOn w:val="NormaleTabelle"/>
    <w:rsid w:val="006E4C03"/>
    <w:pPr>
      <w:adjustRightInd w:val="0"/>
      <w:snapToGrid w:val="0"/>
      <w:spacing w:line="255" w:lineRule="atLeas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6E4C03"/>
    <w:pPr>
      <w:adjustRightInd w:val="0"/>
      <w:snapToGrid w:val="0"/>
      <w:spacing w:line="255" w:lineRule="atLeas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rsid w:val="006E4C03"/>
    <w:pPr>
      <w:adjustRightInd w:val="0"/>
      <w:snapToGrid w:val="0"/>
      <w:spacing w:line="255" w:lineRule="atLeas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6E4C03"/>
    <w:pPr>
      <w:adjustRightInd w:val="0"/>
      <w:snapToGrid w:val="0"/>
      <w:spacing w:line="255" w:lineRule="atLeas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6E4C03"/>
    <w:pPr>
      <w:adjustRightInd w:val="0"/>
      <w:snapToGrid w:val="0"/>
      <w:spacing w:line="255" w:lineRule="atLeas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rsid w:val="006E4C03"/>
    <w:pPr>
      <w:adjustRightInd w:val="0"/>
      <w:snapToGrid w:val="0"/>
      <w:spacing w:line="255" w:lineRule="atLeas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6E4C03"/>
    <w:pPr>
      <w:adjustRightInd w:val="0"/>
      <w:snapToGrid w:val="0"/>
      <w:spacing w:line="255" w:lineRule="atLeas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Thema">
    <w:name w:val="Table Theme"/>
    <w:basedOn w:val="NormaleTabelle"/>
    <w:rsid w:val="006E4C03"/>
    <w:pPr>
      <w:adjustRightInd w:val="0"/>
      <w:snapToGrid w:val="0"/>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leWeb1">
    <w:name w:val="Table Web 1"/>
    <w:basedOn w:val="NormaleTabelle"/>
    <w:rsid w:val="006E4C03"/>
    <w:pPr>
      <w:adjustRightInd w:val="0"/>
      <w:snapToGrid w:val="0"/>
      <w:spacing w:line="255" w:lineRule="atLeas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6E4C03"/>
    <w:pPr>
      <w:adjustRightInd w:val="0"/>
      <w:snapToGrid w:val="0"/>
      <w:spacing w:line="255" w:lineRule="atLeas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6E4C03"/>
    <w:pPr>
      <w:adjustRightInd w:val="0"/>
      <w:snapToGrid w:val="0"/>
      <w:spacing w:line="255" w:lineRule="atLeas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ReferenceBlock">
    <w:name w:val="ReferenceBlock"/>
    <w:basedOn w:val="Standard"/>
    <w:rsid w:val="0032754B"/>
    <w:pPr>
      <w:spacing w:line="190" w:lineRule="atLeast"/>
    </w:pPr>
    <w:rPr>
      <w:sz w:val="16"/>
    </w:rPr>
  </w:style>
  <w:style w:type="paragraph" w:customStyle="1" w:styleId="Copyright">
    <w:name w:val="Copyright"/>
    <w:basedOn w:val="Standard"/>
    <w:rsid w:val="00CD1555"/>
    <w:rPr>
      <w:sz w:val="16"/>
      <w:lang w:val="en-GB"/>
    </w:rPr>
  </w:style>
  <w:style w:type="paragraph" w:customStyle="1" w:styleId="TitelCertificate">
    <w:name w:val="Titel Certificate"/>
    <w:basedOn w:val="Standard"/>
    <w:next w:val="Standard"/>
    <w:rsid w:val="006E4C03"/>
    <w:pPr>
      <w:spacing w:line="510" w:lineRule="atLeast"/>
    </w:pPr>
    <w:rPr>
      <w:b/>
      <w:sz w:val="42"/>
      <w:lang w:val="en-GB"/>
    </w:rPr>
  </w:style>
  <w:style w:type="paragraph" w:customStyle="1" w:styleId="ReferenceBlockLine1">
    <w:name w:val="ReferenceBlockLine1"/>
    <w:basedOn w:val="ReferenceBlock"/>
    <w:rsid w:val="00783BB8"/>
    <w:pPr>
      <w:spacing w:line="240" w:lineRule="auto"/>
    </w:pPr>
    <w:rPr>
      <w:sz w:val="12"/>
      <w:lang w:val="en-GB"/>
    </w:rPr>
  </w:style>
  <w:style w:type="paragraph" w:customStyle="1" w:styleId="Page">
    <w:name w:val="Page"/>
    <w:basedOn w:val="Standard"/>
    <w:link w:val="PageChar"/>
    <w:rsid w:val="0032754B"/>
    <w:pPr>
      <w:spacing w:line="192" w:lineRule="atLeast"/>
    </w:pPr>
    <w:rPr>
      <w:sz w:val="16"/>
      <w:lang w:val="en-GB"/>
    </w:rPr>
  </w:style>
  <w:style w:type="character" w:customStyle="1" w:styleId="PageChar">
    <w:name w:val="Page Char"/>
    <w:link w:val="Page"/>
    <w:rsid w:val="0032754B"/>
    <w:rPr>
      <w:spacing w:val="4"/>
      <w:sz w:val="16"/>
      <w:szCs w:val="24"/>
      <w:lang w:val="en-GB" w:eastAsia="de-CH" w:bidi="ar-SA"/>
    </w:rPr>
  </w:style>
  <w:style w:type="paragraph" w:customStyle="1" w:styleId="CityDateSecondPage">
    <w:name w:val="CityDateSecondPage"/>
    <w:basedOn w:val="Standard"/>
    <w:rsid w:val="00CD1555"/>
    <w:pPr>
      <w:spacing w:before="480"/>
    </w:pPr>
    <w:rPr>
      <w:sz w:val="16"/>
      <w:lang w:val="en-GB"/>
    </w:rPr>
  </w:style>
  <w:style w:type="paragraph" w:customStyle="1" w:styleId="DocType">
    <w:name w:val="DocType"/>
    <w:basedOn w:val="Standard"/>
    <w:rsid w:val="00CD1555"/>
    <w:pPr>
      <w:spacing w:line="192" w:lineRule="atLeast"/>
    </w:pPr>
    <w:rPr>
      <w:sz w:val="16"/>
    </w:rPr>
  </w:style>
  <w:style w:type="character" w:customStyle="1" w:styleId="Weak">
    <w:name w:val="Weak"/>
    <w:rsid w:val="00E42DDB"/>
    <w:rPr>
      <w:bCs/>
      <w:i/>
      <w:lang w:val="de-CH"/>
    </w:rPr>
  </w:style>
  <w:style w:type="table" w:styleId="TabelleFarbig3">
    <w:name w:val="Table Colorful 3"/>
    <w:basedOn w:val="NormaleTabelle"/>
    <w:rsid w:val="006E4C03"/>
    <w:pPr>
      <w:adjustRightInd w:val="0"/>
      <w:snapToGrid w:val="0"/>
      <w:spacing w:line="255" w:lineRule="atLeas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6E4C03"/>
    <w:pPr>
      <w:adjustRightInd w:val="0"/>
      <w:snapToGrid w:val="0"/>
      <w:spacing w:line="255" w:lineRule="atLeas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Liste6">
    <w:name w:val="Table List 6"/>
    <w:basedOn w:val="NormaleTabelle"/>
    <w:rsid w:val="006E4C03"/>
    <w:pPr>
      <w:adjustRightInd w:val="0"/>
      <w:snapToGrid w:val="0"/>
      <w:spacing w:line="255" w:lineRule="atLeas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character" w:customStyle="1" w:styleId="ReturnAddressChar">
    <w:name w:val="ReturnAddress Char"/>
    <w:link w:val="ReturnAddress"/>
    <w:rsid w:val="00AB4C00"/>
    <w:rPr>
      <w:spacing w:val="4"/>
      <w:sz w:val="16"/>
      <w:szCs w:val="24"/>
      <w:lang w:val="de-CH" w:eastAsia="de-CH" w:bidi="ar-SA"/>
    </w:rPr>
  </w:style>
  <w:style w:type="paragraph" w:customStyle="1" w:styleId="TableofLiterature">
    <w:name w:val="TableofLiterature"/>
    <w:basedOn w:val="Standard"/>
    <w:rsid w:val="000F6488"/>
    <w:pPr>
      <w:tabs>
        <w:tab w:val="left" w:pos="357"/>
      </w:tabs>
      <w:spacing w:after="255"/>
      <w:ind w:left="709" w:hanging="709"/>
    </w:pPr>
  </w:style>
  <w:style w:type="paragraph" w:customStyle="1" w:styleId="TableofGlossary">
    <w:name w:val="TableofGlossary"/>
    <w:basedOn w:val="Standard"/>
    <w:rsid w:val="00675416"/>
    <w:rPr>
      <w:lang w:val="en-GB"/>
    </w:rPr>
  </w:style>
  <w:style w:type="paragraph" w:customStyle="1" w:styleId="TableofIndex">
    <w:name w:val="TableofIndex"/>
    <w:basedOn w:val="Standard"/>
    <w:rsid w:val="005A463C"/>
    <w:rPr>
      <w:lang w:val="en-GB"/>
    </w:rPr>
  </w:style>
  <w:style w:type="character" w:customStyle="1" w:styleId="FuzeileZeichen">
    <w:name w:val="Fußzeile Zeichen"/>
    <w:basedOn w:val="Absatzstandardschriftart"/>
    <w:link w:val="Fuzeile"/>
    <w:uiPriority w:val="99"/>
    <w:rsid w:val="005C1539"/>
    <w:rPr>
      <w:spacing w:val="4"/>
      <w:sz w:val="16"/>
      <w:szCs w:val="24"/>
      <w:lang w:val="de-CH"/>
    </w:rPr>
  </w:style>
  <w:style w:type="paragraph" w:styleId="Listenabsatz">
    <w:name w:val="List Paragraph"/>
    <w:basedOn w:val="Standard"/>
    <w:uiPriority w:val="34"/>
    <w:qFormat/>
    <w:rsid w:val="00B360FA"/>
    <w:pPr>
      <w:ind w:left="720"/>
      <w:contextualSpacing/>
    </w:pPr>
  </w:style>
  <w:style w:type="paragraph" w:styleId="Inhaltsverzeichnisberschrift">
    <w:name w:val="TOC Heading"/>
    <w:basedOn w:val="berschrift1"/>
    <w:next w:val="Standard"/>
    <w:uiPriority w:val="39"/>
    <w:unhideWhenUsed/>
    <w:qFormat/>
    <w:rsid w:val="00965086"/>
    <w:pPr>
      <w:numPr>
        <w:numId w:val="0"/>
      </w:numPr>
      <w:tabs>
        <w:tab w:val="clear" w:pos="397"/>
      </w:tabs>
      <w:adjustRightInd/>
      <w:snapToGrid/>
      <w:spacing w:before="480" w:line="276" w:lineRule="auto"/>
      <w:outlineLvl w:val="9"/>
    </w:pPr>
    <w:rPr>
      <w:rFonts w:asciiTheme="majorHAnsi" w:eastAsiaTheme="majorEastAsia" w:hAnsiTheme="majorHAnsi" w:cstheme="majorBidi"/>
      <w:snapToGrid/>
      <w:color w:val="365F91" w:themeColor="accent1" w:themeShade="BF"/>
      <w:spacing w:val="0"/>
      <w:sz w:val="28"/>
      <w:szCs w:val="28"/>
    </w:rPr>
  </w:style>
  <w:style w:type="paragraph" w:customStyle="1" w:styleId="StandartSportsbook">
    <w:name w:val="Standart_Sportsbook"/>
    <w:basedOn w:val="berschrift1"/>
    <w:qFormat/>
    <w:rsid w:val="008E6D7F"/>
    <w:pPr>
      <w:numPr>
        <w:numId w:val="0"/>
      </w:numPr>
      <w:spacing w:before="120"/>
      <w:jc w:val="both"/>
    </w:pPr>
    <w:rPr>
      <w:rFonts w:ascii="Dosis Medium" w:hAnsi="Dosis Medium"/>
      <w:b w:val="0"/>
      <w:sz w:val="22"/>
    </w:rPr>
  </w:style>
  <w:style w:type="paragraph" w:customStyle="1" w:styleId="1berschriftSportsBook">
    <w:name w:val="1 Überschrift_SportsBook"/>
    <w:basedOn w:val="berschrift1"/>
    <w:qFormat/>
    <w:rsid w:val="00F92AA1"/>
    <w:pPr>
      <w:numPr>
        <w:numId w:val="23"/>
      </w:numPr>
    </w:pPr>
    <w:rPr>
      <w:rFonts w:ascii="Dosis Regular" w:hAnsi="Dosis Regular"/>
      <w:color w:val="365F91" w:themeColor="accent1" w:themeShade="BF"/>
      <w:sz w:val="28"/>
    </w:rPr>
  </w:style>
  <w:style w:type="paragraph" w:customStyle="1" w:styleId="2berschriftSportsbook">
    <w:name w:val="2 Überschrift_Sportsbook"/>
    <w:basedOn w:val="berschrift2"/>
    <w:next w:val="StandartSportsbook"/>
    <w:qFormat/>
    <w:rsid w:val="001671F4"/>
    <w:pPr>
      <w:numPr>
        <w:numId w:val="21"/>
      </w:numPr>
    </w:pPr>
    <w:rPr>
      <w:rFonts w:ascii="Dosis Regular" w:hAnsi="Dosis Regular"/>
      <w:color w:val="548DD4" w:themeColor="text2" w:themeTint="99"/>
    </w:rPr>
  </w:style>
  <w:style w:type="paragraph" w:customStyle="1" w:styleId="3berschriftSportsBook">
    <w:name w:val="3 Überschrift_SportsBook"/>
    <w:basedOn w:val="berschrift3"/>
    <w:next w:val="StandartSportsbook"/>
    <w:autoRedefine/>
    <w:qFormat/>
    <w:rsid w:val="00F92AA1"/>
    <w:pPr>
      <w:numPr>
        <w:numId w:val="23"/>
      </w:numPr>
    </w:pPr>
    <w:rPr>
      <w:rFonts w:ascii="Dosis Regular" w:hAnsi="Dosis Regular"/>
      <w:color w:val="8DB3E2" w:themeColor="text2" w:themeTint="66"/>
      <w:sz w:val="22"/>
    </w:rPr>
  </w:style>
  <w:style w:type="paragraph" w:customStyle="1" w:styleId="4berschriftSportsbook">
    <w:name w:val="4 Überschrift_Sportsbook"/>
    <w:basedOn w:val="berschrift4"/>
    <w:next w:val="StandartSportsbook"/>
    <w:qFormat/>
    <w:rsid w:val="00F92AA1"/>
    <w:pPr>
      <w:numPr>
        <w:numId w:val="23"/>
      </w:numPr>
    </w:pPr>
    <w:rPr>
      <w:rFonts w:ascii="Dosis Regular" w:hAnsi="Dosis Regular"/>
      <w:color w:val="B8CCE4" w:themeColor="accent1" w:themeTint="66"/>
    </w:rPr>
  </w:style>
  <w:style w:type="paragraph" w:customStyle="1" w:styleId="Info">
    <w:name w:val="Info"/>
    <w:basedOn w:val="StandartSportsbook"/>
    <w:qFormat/>
    <w:rsid w:val="00002CF4"/>
    <w:rPr>
      <w:color w:val="FF0000"/>
    </w:rPr>
  </w:style>
  <w:style w:type="paragraph" w:styleId="StandardWeb">
    <w:name w:val="Normal (Web)"/>
    <w:basedOn w:val="Standard"/>
    <w:uiPriority w:val="99"/>
    <w:semiHidden/>
    <w:unhideWhenUsed/>
    <w:rsid w:val="007A58F9"/>
    <w:pPr>
      <w:adjustRightInd/>
      <w:snapToGrid/>
      <w:spacing w:before="100" w:beforeAutospacing="1" w:after="100" w:afterAutospacing="1" w:line="240" w:lineRule="auto"/>
    </w:pPr>
    <w:rPr>
      <w:rFonts w:ascii="Times" w:hAnsi="Times"/>
      <w:spacing w:val="0"/>
      <w:sz w:val="20"/>
      <w:szCs w:val="20"/>
      <w:lang w:eastAsia="de-DE"/>
    </w:rPr>
  </w:style>
  <w:style w:type="paragraph" w:styleId="Bearbeitung">
    <w:name w:val="Revision"/>
    <w:hidden/>
    <w:uiPriority w:val="99"/>
    <w:semiHidden/>
    <w:rsid w:val="00D05C8E"/>
    <w:rPr>
      <w:rFonts w:ascii="Roboto" w:hAnsi="Roboto"/>
      <w:spacing w:val="4"/>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7134">
      <w:bodyDiv w:val="1"/>
      <w:marLeft w:val="0"/>
      <w:marRight w:val="0"/>
      <w:marTop w:val="0"/>
      <w:marBottom w:val="0"/>
      <w:divBdr>
        <w:top w:val="none" w:sz="0" w:space="0" w:color="auto"/>
        <w:left w:val="none" w:sz="0" w:space="0" w:color="auto"/>
        <w:bottom w:val="none" w:sz="0" w:space="0" w:color="auto"/>
        <w:right w:val="none" w:sz="0" w:space="0" w:color="auto"/>
      </w:divBdr>
    </w:div>
    <w:div w:id="597102845">
      <w:bodyDiv w:val="1"/>
      <w:marLeft w:val="0"/>
      <w:marRight w:val="0"/>
      <w:marTop w:val="0"/>
      <w:marBottom w:val="0"/>
      <w:divBdr>
        <w:top w:val="none" w:sz="0" w:space="0" w:color="auto"/>
        <w:left w:val="none" w:sz="0" w:space="0" w:color="auto"/>
        <w:bottom w:val="none" w:sz="0" w:space="0" w:color="auto"/>
        <w:right w:val="none" w:sz="0" w:space="0" w:color="auto"/>
      </w:divBdr>
    </w:div>
    <w:div w:id="1179927049">
      <w:bodyDiv w:val="1"/>
      <w:marLeft w:val="0"/>
      <w:marRight w:val="0"/>
      <w:marTop w:val="0"/>
      <w:marBottom w:val="0"/>
      <w:divBdr>
        <w:top w:val="none" w:sz="0" w:space="0" w:color="auto"/>
        <w:left w:val="none" w:sz="0" w:space="0" w:color="auto"/>
        <w:bottom w:val="none" w:sz="0" w:space="0" w:color="auto"/>
        <w:right w:val="none" w:sz="0" w:space="0" w:color="auto"/>
      </w:divBdr>
    </w:div>
    <w:div w:id="1284577030">
      <w:bodyDiv w:val="1"/>
      <w:marLeft w:val="0"/>
      <w:marRight w:val="0"/>
      <w:marTop w:val="0"/>
      <w:marBottom w:val="0"/>
      <w:divBdr>
        <w:top w:val="none" w:sz="0" w:space="0" w:color="auto"/>
        <w:left w:val="none" w:sz="0" w:space="0" w:color="auto"/>
        <w:bottom w:val="none" w:sz="0" w:space="0" w:color="auto"/>
        <w:right w:val="none" w:sz="0" w:space="0" w:color="auto"/>
      </w:divBdr>
    </w:div>
    <w:div w:id="1524202097">
      <w:bodyDiv w:val="1"/>
      <w:marLeft w:val="0"/>
      <w:marRight w:val="0"/>
      <w:marTop w:val="0"/>
      <w:marBottom w:val="0"/>
      <w:divBdr>
        <w:top w:val="none" w:sz="0" w:space="0" w:color="auto"/>
        <w:left w:val="none" w:sz="0" w:space="0" w:color="auto"/>
        <w:bottom w:val="none" w:sz="0" w:space="0" w:color="auto"/>
        <w:right w:val="none" w:sz="0" w:space="0" w:color="auto"/>
      </w:divBdr>
    </w:div>
    <w:div w:id="163764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comments" Target="comments.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microsoft.com/office/2007/relationships/hdphoto" Target="media/hdphoto1.wdp"/></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EC955-8D08-6A40-A8DA-4181C783A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2477</Words>
  <Characters>17370</Characters>
  <Application>Microsoft Macintosh Word</Application>
  <DocSecurity>0</DocSecurity>
  <Lines>723</Lines>
  <Paragraphs>396</Paragraphs>
  <ScaleCrop>false</ScaleCrop>
  <HeadingPairs>
    <vt:vector size="2" baseType="variant">
      <vt:variant>
        <vt:lpstr>Titel</vt:lpstr>
      </vt:variant>
      <vt:variant>
        <vt:i4>1</vt:i4>
      </vt:variant>
    </vt:vector>
  </HeadingPairs>
  <TitlesOfParts>
    <vt:vector size="1" baseType="lpstr">
      <vt:lpstr/>
    </vt:vector>
  </TitlesOfParts>
  <Manager/>
  <Company>Hochschule Luzern, Wirtschaft</Company>
  <LinksUpToDate>false</LinksUpToDate>
  <CharactersWithSpaces>19451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Lötscher</dc:creator>
  <cp:keywords/>
  <dc:description/>
  <cp:lastModifiedBy>Michael Lötscher</cp:lastModifiedBy>
  <cp:revision>78</cp:revision>
  <cp:lastPrinted>2015-10-21T10:18:00Z</cp:lastPrinted>
  <dcterms:created xsi:type="dcterms:W3CDTF">2015-10-11T13:18:00Z</dcterms:created>
  <dcterms:modified xsi:type="dcterms:W3CDTF">2015-10-27T20:12:00Z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ext">
    <vt:lpwstr>Text</vt:lpwstr>
  </property>
  <property fmtid="{D5CDD505-2E9C-101B-9397-08002B2CF9AE}" pid="3" name="Doc.Subject">
    <vt:lpwstr>Betreff</vt:lpwstr>
  </property>
  <property fmtid="{D5CDD505-2E9C-101B-9397-08002B2CF9AE}" pid="4" name="Organisation.Address2">
    <vt:lpwstr>Zentralstrasse 9, CH-6002 Luzern</vt:lpwstr>
  </property>
  <property fmtid="{D5CDD505-2E9C-101B-9397-08002B2CF9AE}" pid="5" name="Organisation.Address3">
    <vt:lpwstr>T +41 41 228 41 11, F +41 41 228 41 12</vt:lpwstr>
  </property>
  <property fmtid="{D5CDD505-2E9C-101B-9397-08002B2CF9AE}" pid="6" name="Organisation.Address4">
    <vt:lpwstr>www.hslu.ch</vt:lpwstr>
  </property>
  <property fmtid="{D5CDD505-2E9C-101B-9397-08002B2CF9AE}" pid="7" name="Author.Name">
    <vt:lpwstr>Dr. Daniel Müller</vt:lpwstr>
  </property>
  <property fmtid="{D5CDD505-2E9C-101B-9397-08002B2CF9AE}" pid="8" name="Organisation.City">
    <vt:lpwstr>Luzern</vt:lpwstr>
  </property>
  <property fmtid="{D5CDD505-2E9C-101B-9397-08002B2CF9AE}" pid="9" name="Doc.Page">
    <vt:lpwstr>Seite</vt:lpwstr>
  </property>
  <property fmtid="{D5CDD505-2E9C-101B-9397-08002B2CF9AE}" pid="10" name="Contactperson.Name">
    <vt:lpwstr>Dr. Daniel Müller</vt:lpwstr>
  </property>
  <property fmtid="{D5CDD505-2E9C-101B-9397-08002B2CF9AE}" pid="11" name="Contactperson.OrganisationUnit">
    <vt:lpwstr>Hochschule Luzern</vt:lpwstr>
  </property>
  <property fmtid="{D5CDD505-2E9C-101B-9397-08002B2CF9AE}" pid="12" name="Contactperson.SchoolPart">
    <vt:lpwstr>Wirtschaft</vt:lpwstr>
  </property>
  <property fmtid="{D5CDD505-2E9C-101B-9397-08002B2CF9AE}" pid="13" name="Contactperson.Function">
    <vt:lpwstr>Leiter Weiterbildung</vt:lpwstr>
  </property>
  <property fmtid="{D5CDD505-2E9C-101B-9397-08002B2CF9AE}" pid="14" name="Organisation.Address1">
    <vt:lpwstr/>
  </property>
  <property fmtid="{D5CDD505-2E9C-101B-9397-08002B2CF9AE}" pid="15" name="Doc.Telephone">
    <vt:lpwstr>T direkt</vt:lpwstr>
  </property>
  <property fmtid="{D5CDD505-2E9C-101B-9397-08002B2CF9AE}" pid="16" name="Signature1.Name">
    <vt:lpwstr>Dr. Daniel Müller</vt:lpwstr>
  </property>
  <property fmtid="{D5CDD505-2E9C-101B-9397-08002B2CF9AE}" pid="17" name="Signature1.Function">
    <vt:lpwstr>Leiter Weiterbildung</vt:lpwstr>
  </property>
  <property fmtid="{D5CDD505-2E9C-101B-9397-08002B2CF9AE}" pid="18" name="Signature2.Name">
    <vt:lpwstr/>
  </property>
  <property fmtid="{D5CDD505-2E9C-101B-9397-08002B2CF9AE}" pid="19" name="Signature2.Function">
    <vt:lpwstr/>
  </property>
  <property fmtid="{D5CDD505-2E9C-101B-9397-08002B2CF9AE}" pid="20" name="Signature1.OrganisationUnit">
    <vt:lpwstr>Hochschule Luzern</vt:lpwstr>
  </property>
  <property fmtid="{D5CDD505-2E9C-101B-9397-08002B2CF9AE}" pid="21" name="Signature1.SchoolPart">
    <vt:lpwstr>Wirtschaft</vt:lpwstr>
  </property>
  <property fmtid="{D5CDD505-2E9C-101B-9397-08002B2CF9AE}" pid="22" name="Signature2.OrganisationUnit">
    <vt:lpwstr/>
  </property>
  <property fmtid="{D5CDD505-2E9C-101B-9397-08002B2CF9AE}" pid="23" name="Signature2.SchoolPart">
    <vt:lpwstr/>
  </property>
  <property fmtid="{D5CDD505-2E9C-101B-9397-08002B2CF9AE}" pid="24" name="Contactperson.Additive">
    <vt:lpwstr>Gebäudetechnik</vt:lpwstr>
  </property>
  <property fmtid="{D5CDD505-2E9C-101B-9397-08002B2CF9AE}" pid="25" name="Contactperson.DirectPhone">
    <vt:lpwstr>+41 41 349 34 93</vt:lpwstr>
  </property>
  <property fmtid="{D5CDD505-2E9C-101B-9397-08002B2CF9AE}" pid="26" name="Contactperson.EMail">
    <vt:lpwstr>daniel.mueller@hslu.ch</vt:lpwstr>
  </property>
  <property fmtid="{D5CDD505-2E9C-101B-9397-08002B2CF9AE}" pid="27" name="Outputprofile.InternalPath">
    <vt:lpwstr/>
  </property>
  <property fmtid="{D5CDD505-2E9C-101B-9397-08002B2CF9AE}" pid="28" name="Doc.Document">
    <vt:lpwstr>Dokument</vt:lpwstr>
  </property>
  <property fmtid="{D5CDD505-2E9C-101B-9397-08002B2CF9AE}" pid="29" name="BM_Subject">
    <vt:lpwstr>Betreff</vt:lpwstr>
  </property>
  <property fmtid="{D5CDD505-2E9C-101B-9397-08002B2CF9AE}" pid="30" name="BM_Text">
    <vt:lpwstr>Text</vt:lpwstr>
  </property>
  <property fmtid="{D5CDD505-2E9C-101B-9397-08002B2CF9AE}" pid="31" name="BM_Enclosures">
    <vt:lpwstr/>
  </property>
  <property fmtid="{D5CDD505-2E9C-101B-9397-08002B2CF9AE}" pid="32" name="Outputprofile.DraftPathTime">
    <vt:lpwstr/>
  </property>
  <property fmtid="{D5CDD505-2E9C-101B-9397-08002B2CF9AE}" pid="33" name="Doc.Closing">
    <vt:lpwstr>Freundliche Grüsse</vt:lpwstr>
  </property>
  <property fmtid="{D5CDD505-2E9C-101B-9397-08002B2CF9AE}" pid="34" name="Doc.Tableofchanges">
    <vt:lpwstr>Änderungsverzeichnis</vt:lpwstr>
  </property>
  <property fmtid="{D5CDD505-2E9C-101B-9397-08002B2CF9AE}" pid="35" name="Doc.Tableofcontents">
    <vt:lpwstr>Inhaltsverzeichnis</vt:lpwstr>
  </property>
  <property fmtid="{D5CDD505-2E9C-101B-9397-08002B2CF9AE}" pid="36" name="Doc.Tableofauthorities">
    <vt:lpwstr>Literaturverzeichnis</vt:lpwstr>
  </property>
  <property fmtid="{D5CDD505-2E9C-101B-9397-08002B2CF9AE}" pid="37" name="Doc.Glossary">
    <vt:lpwstr>Glossar</vt:lpwstr>
  </property>
  <property fmtid="{D5CDD505-2E9C-101B-9397-08002B2CF9AE}" pid="38" name="Doc.Index">
    <vt:lpwstr>Index</vt:lpwstr>
  </property>
  <property fmtid="{D5CDD505-2E9C-101B-9397-08002B2CF9AE}" pid="39" name="Doc.Script">
    <vt:lpwstr>Skript</vt:lpwstr>
  </property>
  <property fmtid="{D5CDD505-2E9C-101B-9397-08002B2CF9AE}" pid="40" name="BM_DocumentType">
    <vt:lpwstr/>
  </property>
  <property fmtid="{D5CDD505-2E9C-101B-9397-08002B2CF9AE}" pid="41" name="Doc.Version">
    <vt:lpwstr>Version</vt:lpwstr>
  </property>
  <property fmtid="{D5CDD505-2E9C-101B-9397-08002B2CF9AE}" pid="42" name="Doc.Date2">
    <vt:lpwstr>Datum</vt:lpwstr>
  </property>
  <property fmtid="{D5CDD505-2E9C-101B-9397-08002B2CF9AE}" pid="43" name="Doc.Status">
    <vt:lpwstr>Status</vt:lpwstr>
  </property>
  <property fmtid="{D5CDD505-2E9C-101B-9397-08002B2CF9AE}" pid="44" name="Doc.ChangesComments">
    <vt:lpwstr>Änderungen und Bemerkungen</vt:lpwstr>
  </property>
  <property fmtid="{D5CDD505-2E9C-101B-9397-08002B2CF9AE}" pid="45" name="Doc.Edited">
    <vt:lpwstr>Bearbeitet von</vt:lpwstr>
  </property>
  <property fmtid="{D5CDD505-2E9C-101B-9397-08002B2CF9AE}" pid="46" name="Doc.Nr.">
    <vt:lpwstr>Nr.</vt:lpwstr>
  </property>
  <property fmtid="{D5CDD505-2E9C-101B-9397-08002B2CF9AE}" pid="47" name="CustomField.DokumentTyp">
    <vt:lpwstr/>
  </property>
</Properties>
</file>